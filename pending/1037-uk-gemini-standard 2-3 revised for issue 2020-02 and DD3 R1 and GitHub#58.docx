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9813E93" w14:textId="3369650B" w:rsidR="00843A76" w:rsidRDefault="00843A76">
      <w:pPr>
        <w:shd w:val="clear" w:color="auto" w:fill="FFFFFF"/>
        <w:divId w:val="2144500930"/>
        <w:rPr>
          <w:rFonts w:eastAsia="Times New Roman"/>
          <w:color w:val="676161"/>
          <w:sz w:val="18"/>
          <w:szCs w:val="18"/>
          <w:lang w:val="en-US"/>
        </w:rPr>
      </w:pPr>
    </w:p>
    <w:p w14:paraId="7EA7D46E" w14:textId="1FC3E315" w:rsidR="00843A76" w:rsidRDefault="00D70427" w:rsidP="00D70427">
      <w:pPr>
        <w:pStyle w:val="ubermenu-item"/>
        <w:shd w:val="clear" w:color="auto" w:fill="FFFFFF"/>
        <w:divId w:val="335033606"/>
        <w:rPr>
          <w:rFonts w:eastAsia="Times New Roman"/>
          <w:color w:val="676161"/>
          <w:sz w:val="18"/>
          <w:szCs w:val="18"/>
          <w:lang w:val="en-US"/>
        </w:rPr>
      </w:pPr>
      <w:r w:rsidRPr="00D70427">
        <w:rPr>
          <w:rFonts w:eastAsia="Times New Roman"/>
          <w:color w:val="676161"/>
          <w:sz w:val="18"/>
          <w:szCs w:val="18"/>
          <w:lang w:val="en-US"/>
        </w:rPr>
        <w:t>https://www.agi.org.uk/gemini/40-gemini/1037-uk-gemini-</w:t>
      </w:r>
      <w:ins w:id="0" w:author="Peter Parslow" w:date="2021-05-21T10:29:00Z">
        <w:r w:rsidR="00B95220">
          <w:rPr>
            <w:rFonts w:eastAsia="Times New Roman"/>
            <w:color w:val="676161"/>
            <w:sz w:val="18"/>
            <w:szCs w:val="18"/>
            <w:lang w:val="en-US"/>
          </w:rPr>
          <w:t>introduction</w:t>
        </w:r>
      </w:ins>
      <w:del w:id="1" w:author="Peter Parslow" w:date="2021-05-21T10:29:00Z">
        <w:r w:rsidRPr="00D70427" w:rsidDel="006826F1">
          <w:rPr>
            <w:rFonts w:eastAsia="Times New Roman"/>
            <w:color w:val="676161"/>
            <w:sz w:val="18"/>
            <w:szCs w:val="18"/>
            <w:lang w:val="en-US"/>
          </w:rPr>
          <w:delText>standard-and-inspire-implementing-rules/</w:delText>
        </w:r>
      </w:del>
    </w:p>
    <w:p w14:paraId="078D7288" w14:textId="17A433FB" w:rsidR="00843A76" w:rsidDel="00FF6076" w:rsidRDefault="000328C9" w:rsidP="00744E5E">
      <w:pPr>
        <w:pStyle w:val="Heading1"/>
        <w:shd w:val="clear" w:color="auto" w:fill="FFFFFF"/>
        <w:divId w:val="1215970371"/>
        <w:rPr>
          <w:del w:id="2" w:author="Peter Parslow" w:date="2021-05-21T10:55:00Z"/>
          <w:rFonts w:eastAsia="Times New Roman"/>
          <w:spacing w:val="-15"/>
          <w:lang w:val="en-US"/>
        </w:rPr>
      </w:pPr>
      <w:r>
        <w:rPr>
          <w:rFonts w:eastAsia="Times New Roman"/>
          <w:spacing w:val="-15"/>
          <w:lang w:val="en-US"/>
        </w:rPr>
        <w:t>UK</w:t>
      </w:r>
      <w:del w:id="3" w:author="Peter Parslow" w:date="2021-05-21T10:55:00Z">
        <w:r w:rsidDel="00FF6076">
          <w:rPr>
            <w:rFonts w:eastAsia="Times New Roman"/>
            <w:spacing w:val="-15"/>
            <w:lang w:val="en-US"/>
          </w:rPr>
          <w:delText>-</w:delText>
        </w:r>
      </w:del>
      <w:ins w:id="4" w:author="Peter Parslow" w:date="2021-05-21T10:55:00Z">
        <w:r w:rsidR="00FF6076">
          <w:rPr>
            <w:rFonts w:eastAsia="Times New Roman"/>
            <w:spacing w:val="-15"/>
            <w:lang w:val="en-US"/>
          </w:rPr>
          <w:t xml:space="preserve"> </w:t>
        </w:r>
      </w:ins>
      <w:r>
        <w:rPr>
          <w:rFonts w:eastAsia="Times New Roman"/>
          <w:spacing w:val="-15"/>
          <w:lang w:val="en-US"/>
        </w:rPr>
        <w:t xml:space="preserve">GEMINI </w:t>
      </w:r>
      <w:del w:id="5" w:author="Peter Parslow" w:date="2021-05-21T10:55:00Z">
        <w:r w:rsidDel="00FF6076">
          <w:rPr>
            <w:rFonts w:eastAsia="Times New Roman"/>
            <w:spacing w:val="-15"/>
            <w:lang w:val="en-US"/>
          </w:rPr>
          <w:delText xml:space="preserve">Standard </w:delText>
        </w:r>
      </w:del>
      <w:del w:id="6" w:author="Peter Parslow" w:date="2021-05-21T10:29:00Z">
        <w:r w:rsidDel="00B95220">
          <w:rPr>
            <w:rFonts w:eastAsia="Times New Roman"/>
            <w:spacing w:val="-15"/>
            <w:lang w:val="en-US"/>
          </w:rPr>
          <w:delText>and Inspire Implementing Rules</w:delText>
        </w:r>
      </w:del>
    </w:p>
    <w:p w14:paraId="586F748A" w14:textId="25951C3A" w:rsidR="00843A76" w:rsidRDefault="000328C9">
      <w:pPr>
        <w:pStyle w:val="Heading1"/>
        <w:shd w:val="clear" w:color="auto" w:fill="FFFFFF"/>
        <w:divId w:val="155342536"/>
        <w:rPr>
          <w:rFonts w:eastAsia="Times New Roman"/>
          <w:lang w:val="en-US"/>
        </w:rPr>
        <w:pPrChange w:id="7" w:author="Peter Parslow" w:date="2021-05-21T10:55:00Z">
          <w:pPr>
            <w:pStyle w:val="Heading2"/>
            <w:shd w:val="clear" w:color="auto" w:fill="FFFFFF"/>
            <w:divId w:val="155342536"/>
          </w:pPr>
        </w:pPrChange>
      </w:pPr>
      <w:r>
        <w:rPr>
          <w:rFonts w:eastAsia="Times New Roman"/>
          <w:lang w:val="en-US"/>
        </w:rPr>
        <w:t>Introduction</w:t>
      </w:r>
      <w:del w:id="8" w:author="Peter Parslow" w:date="2021-05-21T10:55:00Z">
        <w:r w:rsidDel="00FF6076">
          <w:rPr>
            <w:rFonts w:eastAsia="Times New Roman"/>
            <w:lang w:val="en-US"/>
          </w:rPr>
          <w:delText> </w:delText>
        </w:r>
        <w:r w:rsidDel="00FF6076">
          <w:rPr>
            <w:rStyle w:val="Emphasis"/>
            <w:rFonts w:eastAsia="Times New Roman"/>
            <w:lang w:val="en-US"/>
          </w:rPr>
          <w:delText>(GEMINI 2.3</w:delText>
        </w:r>
      </w:del>
      <w:del w:id="9" w:author="Peter Parslow" w:date="2021-05-21T10:29:00Z">
        <w:r w:rsidDel="00B95220">
          <w:rPr>
            <w:rStyle w:val="Emphasis"/>
            <w:rFonts w:eastAsia="Times New Roman"/>
            <w:lang w:val="en-US"/>
          </w:rPr>
          <w:delText>, June 2018</w:delText>
        </w:r>
      </w:del>
      <w:del w:id="10" w:author="Peter Parslow" w:date="2021-05-21T10:55:00Z">
        <w:r w:rsidDel="00FF6076">
          <w:rPr>
            <w:rStyle w:val="Emphasis"/>
            <w:rFonts w:eastAsia="Times New Roman"/>
            <w:lang w:val="en-US"/>
          </w:rPr>
          <w:delText>)</w:delText>
        </w:r>
      </w:del>
    </w:p>
    <w:p w14:paraId="46D6C79F" w14:textId="153C60EB" w:rsidR="00843A76" w:rsidDel="005C5B24" w:rsidRDefault="000328C9" w:rsidP="005C5B24">
      <w:pPr>
        <w:pStyle w:val="NormalWeb"/>
        <w:shd w:val="clear" w:color="auto" w:fill="FFFFFF"/>
        <w:divId w:val="155342536"/>
        <w:rPr>
          <w:del w:id="11" w:author="Peter Parslow" w:date="2021-05-21T10:40:00Z"/>
          <w:color w:val="676161"/>
          <w:sz w:val="18"/>
          <w:szCs w:val="18"/>
          <w:lang w:val="en-US"/>
        </w:rPr>
      </w:pPr>
      <w:r>
        <w:rPr>
          <w:color w:val="676161"/>
          <w:sz w:val="18"/>
          <w:szCs w:val="18"/>
          <w:lang w:val="en-US"/>
        </w:rPr>
        <w:t xml:space="preserve">This </w:t>
      </w:r>
      <w:del w:id="12" w:author="Peter Parslow" w:date="2021-05-21T10:55:00Z">
        <w:r w:rsidDel="00FF6076">
          <w:rPr>
            <w:color w:val="676161"/>
            <w:sz w:val="18"/>
            <w:szCs w:val="18"/>
            <w:lang w:val="en-US"/>
          </w:rPr>
          <w:delText xml:space="preserve">section of the </w:delText>
        </w:r>
      </w:del>
      <w:ins w:id="13" w:author="Peter Parslow" w:date="2021-05-21T10:55:00Z">
        <w:r w:rsidR="00FF6076">
          <w:rPr>
            <w:color w:val="676161"/>
            <w:sz w:val="18"/>
            <w:szCs w:val="18"/>
            <w:lang w:val="en-US"/>
          </w:rPr>
          <w:t xml:space="preserve">page </w:t>
        </w:r>
      </w:ins>
      <w:del w:id="14" w:author="Peter Parslow" w:date="2021-05-21T10:40:00Z">
        <w:r w:rsidDel="005C5B24">
          <w:rPr>
            <w:color w:val="676161"/>
            <w:sz w:val="18"/>
            <w:szCs w:val="18"/>
            <w:lang w:val="en-US"/>
          </w:rPr>
          <w:delText>website is for those producing or maintaining metadata for geographic information.</w:delText>
        </w:r>
      </w:del>
    </w:p>
    <w:p w14:paraId="46D8E1A0" w14:textId="75DA0CBD" w:rsidR="000133D6" w:rsidRDefault="000328C9" w:rsidP="00F41D77">
      <w:pPr>
        <w:pStyle w:val="NormalWeb"/>
        <w:shd w:val="clear" w:color="auto" w:fill="FFFFFF"/>
        <w:divId w:val="155342536"/>
        <w:rPr>
          <w:ins w:id="15" w:author="Peter Parslow" w:date="2021-05-21T10:44:00Z"/>
          <w:color w:val="676161"/>
          <w:sz w:val="18"/>
          <w:szCs w:val="18"/>
          <w:lang w:val="en-US"/>
        </w:rPr>
      </w:pPr>
      <w:del w:id="16" w:author="Peter Parslow" w:date="2021-05-21T10:40:00Z">
        <w:r w:rsidDel="005C5B24">
          <w:rPr>
            <w:color w:val="676161"/>
            <w:sz w:val="18"/>
            <w:szCs w:val="18"/>
            <w:lang w:val="en-US"/>
          </w:rPr>
          <w:delText xml:space="preserve">It </w:delText>
        </w:r>
      </w:del>
      <w:r>
        <w:rPr>
          <w:color w:val="676161"/>
          <w:sz w:val="18"/>
          <w:szCs w:val="18"/>
          <w:lang w:val="en-US"/>
        </w:rPr>
        <w:t>describes the requirements and guidance for metadata conforming to the UK standard known as UK GEMINI.</w:t>
      </w:r>
      <w:ins w:id="17" w:author="Peter Parslow" w:date="2021-05-21T10:44:00Z">
        <w:r w:rsidR="000133D6">
          <w:rPr>
            <w:color w:val="676161"/>
            <w:sz w:val="18"/>
            <w:szCs w:val="18"/>
            <w:lang w:val="en-US"/>
          </w:rPr>
          <w:t xml:space="preserve"> There are several entry points to the guidance:</w:t>
        </w:r>
      </w:ins>
    </w:p>
    <w:commentRangeStart w:id="18"/>
    <w:p w14:paraId="7A45ACCF" w14:textId="7230A64F" w:rsidR="000133D6" w:rsidRDefault="00C23A36" w:rsidP="00F94B7E">
      <w:pPr>
        <w:pStyle w:val="NormalWeb"/>
        <w:numPr>
          <w:ilvl w:val="0"/>
          <w:numId w:val="5"/>
        </w:numPr>
        <w:shd w:val="clear" w:color="auto" w:fill="FFFFFF"/>
        <w:spacing w:after="0"/>
        <w:divId w:val="155342536"/>
        <w:rPr>
          <w:ins w:id="19" w:author="Peter Parslow" w:date="2021-05-21T10:45:00Z"/>
          <w:color w:val="676161"/>
          <w:sz w:val="18"/>
          <w:szCs w:val="18"/>
          <w:lang w:val="en-US"/>
        </w:rPr>
      </w:pPr>
      <w:ins w:id="20" w:author="Peter Parslow" w:date="2021-05-21T10:50:00Z">
        <w:r>
          <w:rPr>
            <w:color w:val="676161"/>
            <w:sz w:val="18"/>
            <w:szCs w:val="18"/>
            <w:lang w:val="en-US"/>
          </w:rPr>
          <w:fldChar w:fldCharType="begin"/>
        </w:r>
        <w:r>
          <w:rPr>
            <w:color w:val="676161"/>
            <w:sz w:val="18"/>
            <w:szCs w:val="18"/>
            <w:lang w:val="en-US"/>
          </w:rPr>
          <w:instrText xml:space="preserve"> HYPERLINK "https://www.agi.org.uk/40-gemini/1062-gemini-datasets-and-data-series" </w:instrText>
        </w:r>
        <w:r>
          <w:rPr>
            <w:color w:val="676161"/>
            <w:sz w:val="18"/>
            <w:szCs w:val="18"/>
            <w:lang w:val="en-US"/>
          </w:rPr>
          <w:fldChar w:fldCharType="separate"/>
        </w:r>
        <w:r w:rsidR="000B29A0" w:rsidRPr="00C23A36">
          <w:rPr>
            <w:rStyle w:val="Hyperlink"/>
            <w:sz w:val="18"/>
            <w:szCs w:val="18"/>
            <w:lang w:val="en-US"/>
          </w:rPr>
          <w:t>GEMINI for datasets and series</w:t>
        </w:r>
        <w:r>
          <w:rPr>
            <w:color w:val="676161"/>
            <w:sz w:val="18"/>
            <w:szCs w:val="18"/>
            <w:lang w:val="en-US"/>
          </w:rPr>
          <w:fldChar w:fldCharType="end"/>
        </w:r>
      </w:ins>
    </w:p>
    <w:p w14:paraId="415B0E3D" w14:textId="6783955A" w:rsidR="000B29A0" w:rsidRDefault="00C23A36" w:rsidP="00F94B7E">
      <w:pPr>
        <w:pStyle w:val="NormalWeb"/>
        <w:numPr>
          <w:ilvl w:val="0"/>
          <w:numId w:val="5"/>
        </w:numPr>
        <w:shd w:val="clear" w:color="auto" w:fill="FFFFFF"/>
        <w:spacing w:after="0"/>
        <w:divId w:val="155342536"/>
        <w:rPr>
          <w:ins w:id="21" w:author="Peter Parslow" w:date="2021-05-21T10:45:00Z"/>
          <w:color w:val="676161"/>
          <w:sz w:val="18"/>
          <w:szCs w:val="18"/>
          <w:lang w:val="en-US"/>
        </w:rPr>
      </w:pPr>
      <w:ins w:id="22" w:author="Peter Parslow" w:date="2021-05-21T10:50:00Z">
        <w:r>
          <w:rPr>
            <w:color w:val="676161"/>
            <w:sz w:val="18"/>
            <w:szCs w:val="18"/>
            <w:lang w:val="en-US"/>
          </w:rPr>
          <w:fldChar w:fldCharType="begin"/>
        </w:r>
        <w:r>
          <w:rPr>
            <w:color w:val="676161"/>
            <w:sz w:val="18"/>
            <w:szCs w:val="18"/>
            <w:lang w:val="en-US"/>
          </w:rPr>
          <w:instrText xml:space="preserve"> HYPERLINK "https://www.agi.org.uk/40-gemini/1063-gemini-services" </w:instrText>
        </w:r>
        <w:r>
          <w:rPr>
            <w:color w:val="676161"/>
            <w:sz w:val="18"/>
            <w:szCs w:val="18"/>
            <w:lang w:val="en-US"/>
          </w:rPr>
          <w:fldChar w:fldCharType="separate"/>
        </w:r>
        <w:r w:rsidR="000B29A0" w:rsidRPr="00C23A36">
          <w:rPr>
            <w:rStyle w:val="Hyperlink"/>
            <w:sz w:val="18"/>
            <w:szCs w:val="18"/>
            <w:lang w:val="en-US"/>
          </w:rPr>
          <w:t>GEMINI for services</w:t>
        </w:r>
        <w:r>
          <w:rPr>
            <w:color w:val="676161"/>
            <w:sz w:val="18"/>
            <w:szCs w:val="18"/>
            <w:lang w:val="en-US"/>
          </w:rPr>
          <w:fldChar w:fldCharType="end"/>
        </w:r>
      </w:ins>
    </w:p>
    <w:p w14:paraId="14E3F84E" w14:textId="33FDC08E" w:rsidR="00F94B7E" w:rsidRDefault="00F94B7E" w:rsidP="00F94B7E">
      <w:pPr>
        <w:pStyle w:val="NormalWeb"/>
        <w:numPr>
          <w:ilvl w:val="0"/>
          <w:numId w:val="5"/>
        </w:numPr>
        <w:shd w:val="clear" w:color="auto" w:fill="FFFFFF"/>
        <w:spacing w:after="0"/>
        <w:divId w:val="155342536"/>
        <w:rPr>
          <w:ins w:id="23" w:author="Peter Parslow" w:date="2021-05-21T10:46:00Z"/>
          <w:color w:val="676161"/>
          <w:sz w:val="18"/>
          <w:szCs w:val="18"/>
          <w:lang w:val="en-US"/>
        </w:rPr>
      </w:pPr>
      <w:ins w:id="24" w:author="Peter Parslow" w:date="2021-05-21T10:45:00Z">
        <w:r>
          <w:rPr>
            <w:color w:val="676161"/>
            <w:sz w:val="18"/>
            <w:szCs w:val="18"/>
            <w:lang w:val="en-US"/>
          </w:rPr>
          <w:t>Other material</w:t>
        </w:r>
      </w:ins>
    </w:p>
    <w:p w14:paraId="28D0C5C7" w14:textId="70A81E37" w:rsidR="00913AF6" w:rsidRDefault="002D0414" w:rsidP="00913AF6">
      <w:pPr>
        <w:pStyle w:val="NormalWeb"/>
        <w:numPr>
          <w:ilvl w:val="1"/>
          <w:numId w:val="5"/>
        </w:numPr>
        <w:shd w:val="clear" w:color="auto" w:fill="FFFFFF"/>
        <w:spacing w:after="0"/>
        <w:divId w:val="155342536"/>
        <w:rPr>
          <w:ins w:id="25" w:author="Peter Parslow" w:date="2021-05-21T10:46:00Z"/>
          <w:color w:val="676161"/>
          <w:sz w:val="18"/>
          <w:szCs w:val="18"/>
          <w:lang w:val="en-US"/>
        </w:rPr>
      </w:pPr>
      <w:ins w:id="26" w:author="Peter Parslow" w:date="2021-05-21T10:48:00Z">
        <w:r>
          <w:rPr>
            <w:color w:val="676161"/>
            <w:sz w:val="18"/>
            <w:szCs w:val="18"/>
            <w:lang w:val="en-US"/>
          </w:rPr>
          <w:fldChar w:fldCharType="begin"/>
        </w:r>
        <w:r>
          <w:rPr>
            <w:color w:val="676161"/>
            <w:sz w:val="18"/>
            <w:szCs w:val="18"/>
            <w:lang w:val="en-US"/>
          </w:rPr>
          <w:instrText xml:space="preserve"> HYPERLINK "https://www.agi.org.uk/40-gemini/1052-metadata-guidelines-for-geospatial-data-resources-part-1" </w:instrText>
        </w:r>
        <w:r>
          <w:rPr>
            <w:color w:val="676161"/>
            <w:sz w:val="18"/>
            <w:szCs w:val="18"/>
            <w:lang w:val="en-US"/>
          </w:rPr>
          <w:fldChar w:fldCharType="separate"/>
        </w:r>
        <w:r w:rsidR="00913AF6" w:rsidRPr="002D0414">
          <w:rPr>
            <w:rStyle w:val="Hyperlink"/>
            <w:sz w:val="18"/>
            <w:szCs w:val="18"/>
            <w:lang w:val="en-US"/>
          </w:rPr>
          <w:t>General introduction to metadata for geographic information</w:t>
        </w:r>
        <w:r>
          <w:rPr>
            <w:color w:val="676161"/>
            <w:sz w:val="18"/>
            <w:szCs w:val="18"/>
            <w:lang w:val="en-US"/>
          </w:rPr>
          <w:fldChar w:fldCharType="end"/>
        </w:r>
      </w:ins>
    </w:p>
    <w:p w14:paraId="5CB3A88C" w14:textId="1C1AE178" w:rsidR="002A2F51" w:rsidRDefault="002A2F51" w:rsidP="00913AF6">
      <w:pPr>
        <w:pStyle w:val="NormalWeb"/>
        <w:numPr>
          <w:ilvl w:val="1"/>
          <w:numId w:val="5"/>
        </w:numPr>
        <w:shd w:val="clear" w:color="auto" w:fill="FFFFFF"/>
        <w:spacing w:after="0"/>
        <w:divId w:val="155342536"/>
        <w:rPr>
          <w:ins w:id="27" w:author="Peter Parslow" w:date="2021-05-21T10:47:00Z"/>
          <w:color w:val="676161"/>
          <w:sz w:val="18"/>
          <w:szCs w:val="18"/>
          <w:lang w:val="en-US"/>
        </w:rPr>
      </w:pPr>
      <w:ins w:id="28" w:author="Peter Parslow" w:date="2021-05-21T10:46:00Z">
        <w:r>
          <w:rPr>
            <w:color w:val="676161"/>
            <w:sz w:val="18"/>
            <w:szCs w:val="18"/>
            <w:lang w:val="en-US"/>
          </w:rPr>
          <w:t>General introduction to GEMINI</w:t>
        </w:r>
      </w:ins>
    </w:p>
    <w:p w14:paraId="4E4877FC" w14:textId="2CCAB33D" w:rsidR="002A2F51" w:rsidRDefault="002D0414" w:rsidP="00913AF6">
      <w:pPr>
        <w:pStyle w:val="NormalWeb"/>
        <w:numPr>
          <w:ilvl w:val="1"/>
          <w:numId w:val="5"/>
        </w:numPr>
        <w:shd w:val="clear" w:color="auto" w:fill="FFFFFF"/>
        <w:spacing w:after="0"/>
        <w:divId w:val="155342536"/>
        <w:rPr>
          <w:ins w:id="29" w:author="Peter Parslow" w:date="2021-05-21T10:47:00Z"/>
          <w:color w:val="676161"/>
          <w:sz w:val="18"/>
          <w:szCs w:val="18"/>
          <w:lang w:val="en-US"/>
        </w:rPr>
      </w:pPr>
      <w:ins w:id="30" w:author="Peter Parslow" w:date="2021-05-21T10:49:00Z">
        <w:r>
          <w:rPr>
            <w:color w:val="676161"/>
            <w:sz w:val="18"/>
            <w:szCs w:val="18"/>
            <w:lang w:val="en-US"/>
          </w:rPr>
          <w:fldChar w:fldCharType="begin"/>
        </w:r>
        <w:r>
          <w:rPr>
            <w:color w:val="676161"/>
            <w:sz w:val="18"/>
            <w:szCs w:val="18"/>
            <w:lang w:val="en-US"/>
          </w:rPr>
          <w:instrText xml:space="preserve"> HYPERLINK "https://www.agi.org.uk/40-gemini/1051-uk-gemini-v2-2-specification-for-discovery-metadata-for-geospatial-resources" </w:instrText>
        </w:r>
        <w:r>
          <w:rPr>
            <w:color w:val="676161"/>
            <w:sz w:val="18"/>
            <w:szCs w:val="18"/>
            <w:lang w:val="en-US"/>
          </w:rPr>
          <w:fldChar w:fldCharType="separate"/>
        </w:r>
        <w:r w:rsidR="002A2F51" w:rsidRPr="002D0414">
          <w:rPr>
            <w:rStyle w:val="Hyperlink"/>
            <w:sz w:val="18"/>
            <w:szCs w:val="18"/>
            <w:lang w:val="en-US"/>
          </w:rPr>
          <w:t>The scope of GEMINI and terms</w:t>
        </w:r>
        <w:r>
          <w:rPr>
            <w:color w:val="676161"/>
            <w:sz w:val="18"/>
            <w:szCs w:val="18"/>
            <w:lang w:val="en-US"/>
          </w:rPr>
          <w:fldChar w:fldCharType="end"/>
        </w:r>
      </w:ins>
      <w:ins w:id="31" w:author="Peter Parslow" w:date="2021-05-21T10:47:00Z">
        <w:r w:rsidR="002A2F51">
          <w:rPr>
            <w:color w:val="676161"/>
            <w:sz w:val="18"/>
            <w:szCs w:val="18"/>
            <w:lang w:val="en-US"/>
          </w:rPr>
          <w:t xml:space="preserve"> used in the other </w:t>
        </w:r>
        <w:proofErr w:type="gramStart"/>
        <w:r w:rsidR="002A2F51">
          <w:rPr>
            <w:color w:val="676161"/>
            <w:sz w:val="18"/>
            <w:szCs w:val="18"/>
            <w:lang w:val="en-US"/>
          </w:rPr>
          <w:t>pages</w:t>
        </w:r>
        <w:proofErr w:type="gramEnd"/>
      </w:ins>
    </w:p>
    <w:p w14:paraId="7D3FC739" w14:textId="39F35187" w:rsidR="002902F2" w:rsidRDefault="00C23A36" w:rsidP="00913AF6">
      <w:pPr>
        <w:pStyle w:val="NormalWeb"/>
        <w:numPr>
          <w:ilvl w:val="1"/>
          <w:numId w:val="5"/>
        </w:numPr>
        <w:shd w:val="clear" w:color="auto" w:fill="FFFFFF"/>
        <w:spacing w:after="0"/>
        <w:divId w:val="155342536"/>
        <w:rPr>
          <w:ins w:id="32" w:author="Peter Parslow" w:date="2021-05-21T10:48:00Z"/>
          <w:color w:val="676161"/>
          <w:sz w:val="18"/>
          <w:szCs w:val="18"/>
          <w:lang w:val="en-US"/>
        </w:rPr>
      </w:pPr>
      <w:ins w:id="33" w:author="Peter Parslow" w:date="2021-05-21T10:50:00Z">
        <w:r>
          <w:rPr>
            <w:color w:val="676161"/>
            <w:sz w:val="18"/>
            <w:szCs w:val="18"/>
            <w:lang w:val="en-US"/>
          </w:rPr>
          <w:fldChar w:fldCharType="begin"/>
        </w:r>
        <w:r>
          <w:rPr>
            <w:color w:val="676161"/>
            <w:sz w:val="18"/>
            <w:szCs w:val="18"/>
            <w:lang w:val="en-US"/>
          </w:rPr>
          <w:instrText xml:space="preserve"> HYPERLINK "https://www.agi.org.uk/gemini/40-gemini/1048-uk-gemini-encoding-guidance/" </w:instrText>
        </w:r>
        <w:r>
          <w:rPr>
            <w:color w:val="676161"/>
            <w:sz w:val="18"/>
            <w:szCs w:val="18"/>
            <w:lang w:val="en-US"/>
          </w:rPr>
          <w:fldChar w:fldCharType="separate"/>
        </w:r>
        <w:r w:rsidR="002902F2" w:rsidRPr="00C23A36">
          <w:rPr>
            <w:rStyle w:val="Hyperlink"/>
            <w:sz w:val="18"/>
            <w:szCs w:val="18"/>
            <w:lang w:val="en-US"/>
          </w:rPr>
          <w:t>General guidance on the XML encoding of GEMINI</w:t>
        </w:r>
        <w:r>
          <w:rPr>
            <w:color w:val="676161"/>
            <w:sz w:val="18"/>
            <w:szCs w:val="18"/>
            <w:lang w:val="en-US"/>
          </w:rPr>
          <w:fldChar w:fldCharType="end"/>
        </w:r>
      </w:ins>
    </w:p>
    <w:p w14:paraId="685244BB" w14:textId="766DC00D" w:rsidR="003A666C" w:rsidRDefault="0069508B" w:rsidP="00913AF6">
      <w:pPr>
        <w:pStyle w:val="NormalWeb"/>
        <w:numPr>
          <w:ilvl w:val="1"/>
          <w:numId w:val="5"/>
        </w:numPr>
        <w:shd w:val="clear" w:color="auto" w:fill="FFFFFF"/>
        <w:spacing w:after="0"/>
        <w:divId w:val="155342536"/>
        <w:rPr>
          <w:ins w:id="34" w:author="Peter Parslow" w:date="2021-05-21T10:46:00Z"/>
          <w:color w:val="676161"/>
          <w:sz w:val="18"/>
          <w:szCs w:val="18"/>
          <w:lang w:val="en-US"/>
        </w:rPr>
      </w:pPr>
      <w:ins w:id="35" w:author="Peter Parslow" w:date="2021-05-21T10:51:00Z">
        <w:r>
          <w:rPr>
            <w:color w:val="676161"/>
            <w:sz w:val="18"/>
            <w:szCs w:val="18"/>
            <w:lang w:val="en-US"/>
          </w:rPr>
          <w:fldChar w:fldCharType="begin"/>
        </w:r>
        <w:r>
          <w:rPr>
            <w:color w:val="676161"/>
            <w:sz w:val="18"/>
            <w:szCs w:val="18"/>
            <w:lang w:val="en-US"/>
          </w:rPr>
          <w:instrText xml:space="preserve"> HYPERLINK "https://github.com/AGIGemini/Schematron" </w:instrText>
        </w:r>
        <w:r>
          <w:rPr>
            <w:color w:val="676161"/>
            <w:sz w:val="18"/>
            <w:szCs w:val="18"/>
            <w:lang w:val="en-US"/>
          </w:rPr>
          <w:fldChar w:fldCharType="separate"/>
        </w:r>
        <w:proofErr w:type="spellStart"/>
        <w:r w:rsidR="003A666C" w:rsidRPr="0069508B">
          <w:rPr>
            <w:rStyle w:val="Hyperlink"/>
            <w:sz w:val="18"/>
            <w:szCs w:val="18"/>
            <w:lang w:val="en-US"/>
          </w:rPr>
          <w:t>Schematron</w:t>
        </w:r>
        <w:proofErr w:type="spellEnd"/>
        <w:r w:rsidR="003A666C" w:rsidRPr="0069508B">
          <w:rPr>
            <w:rStyle w:val="Hyperlink"/>
            <w:sz w:val="18"/>
            <w:szCs w:val="18"/>
            <w:lang w:val="en-US"/>
          </w:rPr>
          <w:t xml:space="preserve"> rules for validating GEMINI records</w:t>
        </w:r>
        <w:r w:rsidRPr="0069508B">
          <w:rPr>
            <w:rStyle w:val="Hyperlink"/>
            <w:sz w:val="18"/>
            <w:szCs w:val="18"/>
            <w:lang w:val="en-US"/>
          </w:rPr>
          <w:t xml:space="preserve"> (GitHub link)</w:t>
        </w:r>
        <w:r>
          <w:rPr>
            <w:color w:val="676161"/>
            <w:sz w:val="18"/>
            <w:szCs w:val="18"/>
            <w:lang w:val="en-US"/>
          </w:rPr>
          <w:fldChar w:fldCharType="end"/>
        </w:r>
        <w:commentRangeEnd w:id="18"/>
        <w:r>
          <w:rPr>
            <w:rStyle w:val="CommentReference"/>
          </w:rPr>
          <w:commentReference w:id="18"/>
        </w:r>
      </w:ins>
    </w:p>
    <w:commentRangeStart w:id="36"/>
    <w:p w14:paraId="519D10B7" w14:textId="4F1642F3" w:rsidR="00913AF6" w:rsidRDefault="002D0414" w:rsidP="00913AF6">
      <w:pPr>
        <w:pStyle w:val="NormalWeb"/>
        <w:numPr>
          <w:ilvl w:val="1"/>
          <w:numId w:val="5"/>
        </w:numPr>
        <w:shd w:val="clear" w:color="auto" w:fill="FFFFFF"/>
        <w:spacing w:after="0"/>
        <w:divId w:val="155342536"/>
        <w:rPr>
          <w:ins w:id="37" w:author="Peter Parslow" w:date="2021-05-21T10:46:00Z"/>
          <w:color w:val="676161"/>
          <w:sz w:val="18"/>
          <w:szCs w:val="18"/>
          <w:lang w:val="en-US"/>
        </w:rPr>
      </w:pPr>
      <w:ins w:id="38" w:author="Peter Parslow" w:date="2021-05-21T10:49:00Z">
        <w:r>
          <w:rPr>
            <w:color w:val="676161"/>
            <w:sz w:val="18"/>
            <w:szCs w:val="18"/>
            <w:lang w:val="en-US"/>
          </w:rPr>
          <w:fldChar w:fldCharType="begin"/>
        </w:r>
        <w:r>
          <w:rPr>
            <w:color w:val="676161"/>
            <w:sz w:val="18"/>
            <w:szCs w:val="18"/>
            <w:lang w:val="en-US"/>
          </w:rPr>
          <w:instrText xml:space="preserve"> HYPERLINK "https://www.agi.org.uk/40-gemini/1056-glossary" </w:instrText>
        </w:r>
        <w:r>
          <w:rPr>
            <w:color w:val="676161"/>
            <w:sz w:val="18"/>
            <w:szCs w:val="18"/>
            <w:lang w:val="en-US"/>
          </w:rPr>
          <w:fldChar w:fldCharType="separate"/>
        </w:r>
        <w:r w:rsidR="00913AF6" w:rsidRPr="002D0414">
          <w:rPr>
            <w:rStyle w:val="Hyperlink"/>
            <w:sz w:val="18"/>
            <w:szCs w:val="18"/>
            <w:lang w:val="en-US"/>
          </w:rPr>
          <w:t>Glossary of terms</w:t>
        </w:r>
        <w:r>
          <w:rPr>
            <w:color w:val="676161"/>
            <w:sz w:val="18"/>
            <w:szCs w:val="18"/>
            <w:lang w:val="en-US"/>
          </w:rPr>
          <w:fldChar w:fldCharType="end"/>
        </w:r>
      </w:ins>
    </w:p>
    <w:p w14:paraId="0268CFF4" w14:textId="1F7939DA" w:rsidR="00913AF6" w:rsidRDefault="002D0414" w:rsidP="00913AF6">
      <w:pPr>
        <w:pStyle w:val="NormalWeb"/>
        <w:numPr>
          <w:ilvl w:val="1"/>
          <w:numId w:val="5"/>
        </w:numPr>
        <w:shd w:val="clear" w:color="auto" w:fill="FFFFFF"/>
        <w:spacing w:after="0"/>
        <w:divId w:val="155342536"/>
        <w:rPr>
          <w:ins w:id="39" w:author="Peter Parslow" w:date="2021-05-21T10:50:00Z"/>
          <w:color w:val="676161"/>
          <w:sz w:val="18"/>
          <w:szCs w:val="18"/>
          <w:lang w:val="en-US"/>
        </w:rPr>
      </w:pPr>
      <w:ins w:id="40" w:author="Peter Parslow" w:date="2021-05-21T10:49:00Z">
        <w:r>
          <w:rPr>
            <w:color w:val="676161"/>
            <w:sz w:val="18"/>
            <w:szCs w:val="18"/>
            <w:lang w:val="en-US"/>
          </w:rPr>
          <w:fldChar w:fldCharType="begin"/>
        </w:r>
        <w:r>
          <w:rPr>
            <w:color w:val="676161"/>
            <w:sz w:val="18"/>
            <w:szCs w:val="18"/>
            <w:lang w:val="en-US"/>
          </w:rPr>
          <w:instrText xml:space="preserve"> HYPERLINK "https://www.agi.org.uk/40-gemini/1047-metadata-guidelines-for-geospatial-data-resources-part-3" </w:instrText>
        </w:r>
        <w:r>
          <w:rPr>
            <w:color w:val="676161"/>
            <w:sz w:val="18"/>
            <w:szCs w:val="18"/>
            <w:lang w:val="en-US"/>
          </w:rPr>
          <w:fldChar w:fldCharType="separate"/>
        </w:r>
        <w:r w:rsidR="00913AF6" w:rsidRPr="002D0414">
          <w:rPr>
            <w:rStyle w:val="Hyperlink"/>
            <w:sz w:val="18"/>
            <w:szCs w:val="18"/>
            <w:lang w:val="en-US"/>
          </w:rPr>
          <w:t>List of references</w:t>
        </w:r>
        <w:r>
          <w:rPr>
            <w:color w:val="676161"/>
            <w:sz w:val="18"/>
            <w:szCs w:val="18"/>
            <w:lang w:val="en-US"/>
          </w:rPr>
          <w:fldChar w:fldCharType="end"/>
        </w:r>
      </w:ins>
    </w:p>
    <w:p w14:paraId="08AD29C7" w14:textId="3609A39E" w:rsidR="0069508B" w:rsidRDefault="0069508B">
      <w:pPr>
        <w:pStyle w:val="NormalWeb"/>
        <w:numPr>
          <w:ilvl w:val="1"/>
          <w:numId w:val="5"/>
        </w:numPr>
        <w:shd w:val="clear" w:color="auto" w:fill="FFFFFF"/>
        <w:divId w:val="155342536"/>
        <w:rPr>
          <w:ins w:id="41" w:author="Peter Parslow" w:date="2021-05-21T10:44:00Z"/>
          <w:color w:val="676161"/>
          <w:sz w:val="18"/>
          <w:szCs w:val="18"/>
          <w:lang w:val="en-US"/>
        </w:rPr>
        <w:pPrChange w:id="42" w:author="Peter Parslow" w:date="2021-05-21T10:52:00Z">
          <w:pPr>
            <w:pStyle w:val="NormalWeb"/>
            <w:numPr>
              <w:ilvl w:val="1"/>
              <w:numId w:val="5"/>
            </w:numPr>
            <w:shd w:val="clear" w:color="auto" w:fill="FFFFFF"/>
            <w:spacing w:after="0"/>
            <w:ind w:left="1440" w:hanging="360"/>
            <w:divId w:val="155342536"/>
          </w:pPr>
        </w:pPrChange>
      </w:pPr>
      <w:ins w:id="43" w:author="Peter Parslow" w:date="2021-05-21T10:51:00Z">
        <w:r>
          <w:rPr>
            <w:color w:val="676161"/>
            <w:sz w:val="18"/>
            <w:szCs w:val="18"/>
            <w:lang w:val="en-US"/>
          </w:rPr>
          <w:fldChar w:fldCharType="begin"/>
        </w:r>
        <w:r>
          <w:rPr>
            <w:color w:val="676161"/>
            <w:sz w:val="18"/>
            <w:szCs w:val="18"/>
            <w:lang w:val="en-US"/>
          </w:rPr>
          <w:instrText xml:space="preserve"> HYPERLINK "https://www.agi.org.uk/40-gemini/1053-common-metadata-errors-uk-location-discovery-metadata-service" </w:instrText>
        </w:r>
        <w:r>
          <w:rPr>
            <w:color w:val="676161"/>
            <w:sz w:val="18"/>
            <w:szCs w:val="18"/>
            <w:lang w:val="en-US"/>
          </w:rPr>
          <w:fldChar w:fldCharType="separate"/>
        </w:r>
        <w:r w:rsidRPr="0069508B">
          <w:rPr>
            <w:rStyle w:val="Hyperlink"/>
            <w:sz w:val="18"/>
            <w:szCs w:val="18"/>
            <w:lang w:val="en-US"/>
          </w:rPr>
          <w:t>Common errors</w:t>
        </w:r>
        <w:r>
          <w:rPr>
            <w:color w:val="676161"/>
            <w:sz w:val="18"/>
            <w:szCs w:val="18"/>
            <w:lang w:val="en-US"/>
          </w:rPr>
          <w:fldChar w:fldCharType="end"/>
        </w:r>
      </w:ins>
      <w:commentRangeEnd w:id="36"/>
      <w:ins w:id="44" w:author="Peter Parslow" w:date="2021-05-21T10:52:00Z">
        <w:r w:rsidR="001974FB">
          <w:rPr>
            <w:rStyle w:val="CommentReference"/>
          </w:rPr>
          <w:commentReference w:id="36"/>
        </w:r>
      </w:ins>
    </w:p>
    <w:p w14:paraId="50F4ED65" w14:textId="28408F1E" w:rsidR="00F41D77" w:rsidDel="00AB6877" w:rsidRDefault="000328C9" w:rsidP="00F41D77">
      <w:pPr>
        <w:pStyle w:val="NormalWeb"/>
        <w:shd w:val="clear" w:color="auto" w:fill="FFFFFF"/>
        <w:divId w:val="155342536"/>
        <w:rPr>
          <w:del w:id="45" w:author="Peter Parslow" w:date="2021-05-21T10:56:00Z"/>
          <w:moveTo w:id="46" w:author="Peter Parslow" w:date="2021-05-21T10:43:00Z"/>
          <w:color w:val="676161"/>
          <w:sz w:val="18"/>
          <w:szCs w:val="18"/>
          <w:lang w:val="en-US"/>
        </w:rPr>
      </w:pPr>
      <w:del w:id="47" w:author="Peter Parslow" w:date="2021-05-21T10:44:00Z">
        <w:r w:rsidDel="000133D6">
          <w:rPr>
            <w:color w:val="676161"/>
            <w:sz w:val="18"/>
            <w:szCs w:val="18"/>
            <w:lang w:val="en-US"/>
          </w:rPr>
          <w:delText xml:space="preserve"> </w:delText>
        </w:r>
      </w:del>
      <w:r>
        <w:rPr>
          <w:color w:val="676161"/>
          <w:sz w:val="18"/>
          <w:szCs w:val="18"/>
          <w:lang w:val="en-US"/>
        </w:rPr>
        <w:t>Conformance to GEMINI should ensure conformance to the INSPIRE Implementing Rules. UK specific guidance is provided.</w:t>
      </w:r>
      <w:ins w:id="48" w:author="Peter Parslow" w:date="2021-05-21T10:43:00Z">
        <w:r w:rsidR="00F41D77" w:rsidRPr="00F41D77">
          <w:rPr>
            <w:color w:val="676161"/>
            <w:sz w:val="18"/>
            <w:szCs w:val="18"/>
            <w:lang w:val="en-US"/>
          </w:rPr>
          <w:t xml:space="preserve"> </w:t>
        </w:r>
      </w:ins>
      <w:moveToRangeStart w:id="49" w:author="Peter Parslow" w:date="2021-05-21T10:43:00Z" w:name="move72486247"/>
      <w:moveTo w:id="50" w:author="Peter Parslow" w:date="2021-05-21T10:43:00Z">
        <w:r w:rsidR="00F41D77">
          <w:rPr>
            <w:color w:val="676161"/>
            <w:sz w:val="18"/>
            <w:szCs w:val="18"/>
            <w:lang w:val="en-US"/>
          </w:rPr>
          <w:t xml:space="preserve">If </w:t>
        </w:r>
        <w:proofErr w:type="gramStart"/>
        <w:r w:rsidR="00F41D77">
          <w:rPr>
            <w:color w:val="676161"/>
            <w:sz w:val="18"/>
            <w:szCs w:val="18"/>
            <w:lang w:val="en-US"/>
          </w:rPr>
          <w:t>you're</w:t>
        </w:r>
        <w:proofErr w:type="gramEnd"/>
        <w:r w:rsidR="00F41D77">
          <w:rPr>
            <w:color w:val="676161"/>
            <w:sz w:val="18"/>
            <w:szCs w:val="18"/>
            <w:lang w:val="en-US"/>
          </w:rPr>
          <w:t xml:space="preserve"> thinking, why GEMINI? Why not just use the INSPIRE Metadata guidance or the ISO standards? </w:t>
        </w:r>
        <w:r w:rsidR="00F41D77">
          <w:fldChar w:fldCharType="begin"/>
        </w:r>
        <w:r w:rsidR="00F41D77">
          <w:instrText xml:space="preserve"> HYPERLINK "https://www.agi.org.uk/why-uk-gemini/" \o "Why UK GEMINI" </w:instrText>
        </w:r>
        <w:r w:rsidR="00F41D77">
          <w:fldChar w:fldCharType="separate"/>
        </w:r>
        <w:r w:rsidR="00F41D77">
          <w:rPr>
            <w:rStyle w:val="Hyperlink"/>
            <w:sz w:val="18"/>
            <w:szCs w:val="18"/>
            <w:lang w:val="en-US"/>
          </w:rPr>
          <w:t>Click here for some reasons.</w:t>
        </w:r>
        <w:r w:rsidR="00F41D77">
          <w:rPr>
            <w:rStyle w:val="Hyperlink"/>
            <w:sz w:val="18"/>
            <w:szCs w:val="18"/>
            <w:lang w:val="en-US"/>
          </w:rPr>
          <w:fldChar w:fldCharType="end"/>
        </w:r>
      </w:moveTo>
      <w:ins w:id="51" w:author="Peter Parslow" w:date="2021-05-21T10:56:00Z">
        <w:r w:rsidR="00AB6877">
          <w:rPr>
            <w:rStyle w:val="Hyperlink"/>
            <w:sz w:val="18"/>
            <w:szCs w:val="18"/>
            <w:lang w:val="en-US"/>
          </w:rPr>
          <w:t xml:space="preserve"> </w:t>
        </w:r>
      </w:ins>
    </w:p>
    <w:moveToRangeEnd w:id="49"/>
    <w:p w14:paraId="1F4E2F0A" w14:textId="34D13650" w:rsidR="00C02888" w:rsidRDefault="00AB1192" w:rsidP="00C02888">
      <w:pPr>
        <w:pStyle w:val="NormalWeb"/>
        <w:shd w:val="clear" w:color="auto" w:fill="FFFFFF"/>
        <w:divId w:val="155342536"/>
        <w:rPr>
          <w:color w:val="676161"/>
          <w:sz w:val="18"/>
          <w:szCs w:val="18"/>
          <w:lang w:val="en-US"/>
        </w:rPr>
      </w:pPr>
      <w:ins w:id="52" w:author="Peter Parslow" w:date="2021-05-21T10:41:00Z">
        <w:r>
          <w:rPr>
            <w:color w:val="676161"/>
            <w:sz w:val="18"/>
            <w:szCs w:val="18"/>
            <w:lang w:val="en-US"/>
          </w:rPr>
          <w:t xml:space="preserve">The </w:t>
        </w:r>
      </w:ins>
      <w:ins w:id="53" w:author="Peter Parslow" w:date="2021-05-21T10:54:00Z">
        <w:r w:rsidR="00FF6076">
          <w:rPr>
            <w:color w:val="676161"/>
            <w:sz w:val="18"/>
            <w:szCs w:val="18"/>
            <w:lang w:val="en-US"/>
          </w:rPr>
          <w:fldChar w:fldCharType="begin"/>
        </w:r>
        <w:r w:rsidR="00FF6076">
          <w:rPr>
            <w:color w:val="676161"/>
            <w:sz w:val="18"/>
            <w:szCs w:val="18"/>
            <w:lang w:val="en-US"/>
          </w:rPr>
          <w:instrText xml:space="preserve"> HYPERLINK "https://www.gov.uk/government/publications/recommended-open-standards-for-government/using-metadata-to-describe-data-shared-within-government" </w:instrText>
        </w:r>
        <w:r w:rsidR="00FF6076">
          <w:rPr>
            <w:color w:val="676161"/>
            <w:sz w:val="18"/>
            <w:szCs w:val="18"/>
            <w:lang w:val="en-US"/>
          </w:rPr>
          <w:fldChar w:fldCharType="separate"/>
        </w:r>
        <w:r w:rsidRPr="00FF6076">
          <w:rPr>
            <w:rStyle w:val="Hyperlink"/>
            <w:sz w:val="18"/>
            <w:szCs w:val="18"/>
            <w:lang w:val="en-US"/>
          </w:rPr>
          <w:t xml:space="preserve">UK Government Digital Service recommends using </w:t>
        </w:r>
        <w:r w:rsidR="00C02888" w:rsidRPr="00FF6076">
          <w:rPr>
            <w:rStyle w:val="Hyperlink"/>
            <w:sz w:val="18"/>
            <w:szCs w:val="18"/>
            <w:lang w:val="en-US"/>
          </w:rPr>
          <w:t xml:space="preserve">GEMINI </w:t>
        </w:r>
        <w:r w:rsidR="00127D1E" w:rsidRPr="00FF6076">
          <w:rPr>
            <w:rStyle w:val="Hyperlink"/>
            <w:sz w:val="18"/>
            <w:szCs w:val="18"/>
            <w:lang w:val="en-US"/>
          </w:rPr>
          <w:t>when describing geographic data</w:t>
        </w:r>
        <w:r w:rsidR="00FF6076">
          <w:rPr>
            <w:color w:val="676161"/>
            <w:sz w:val="18"/>
            <w:szCs w:val="18"/>
            <w:lang w:val="en-US"/>
          </w:rPr>
          <w:fldChar w:fldCharType="end"/>
        </w:r>
      </w:ins>
      <w:ins w:id="54" w:author="Peter Parslow" w:date="2021-05-21T10:57:00Z">
        <w:r w:rsidR="00744E5E">
          <w:rPr>
            <w:color w:val="676161"/>
            <w:sz w:val="18"/>
            <w:szCs w:val="18"/>
            <w:lang w:val="en-US"/>
          </w:rPr>
          <w:t xml:space="preserve"> and it is </w:t>
        </w:r>
        <w:r w:rsidR="0062343D">
          <w:rPr>
            <w:color w:val="676161"/>
            <w:sz w:val="18"/>
            <w:szCs w:val="18"/>
            <w:lang w:val="en-US"/>
          </w:rPr>
          <w:t xml:space="preserve">the preferred </w:t>
        </w:r>
      </w:ins>
      <w:ins w:id="55" w:author="Peter Parslow" w:date="2021-05-21T10:58:00Z">
        <w:r w:rsidR="0062343D">
          <w:rPr>
            <w:color w:val="676161"/>
            <w:sz w:val="18"/>
            <w:szCs w:val="18"/>
            <w:lang w:val="en-US"/>
          </w:rPr>
          <w:t>way to catalogue geographic data and services at Data.gov.uk</w:t>
        </w:r>
      </w:ins>
      <w:ins w:id="56" w:author="Peter Parslow" w:date="2021-05-21T10:41:00Z">
        <w:r w:rsidR="00127D1E">
          <w:rPr>
            <w:color w:val="676161"/>
            <w:sz w:val="18"/>
            <w:szCs w:val="18"/>
            <w:lang w:val="en-US"/>
          </w:rPr>
          <w:t xml:space="preserve">. </w:t>
        </w:r>
      </w:ins>
    </w:p>
    <w:p w14:paraId="109E0A09" w14:textId="1D6843B2" w:rsidR="00843A76" w:rsidRDefault="000328C9">
      <w:pPr>
        <w:pStyle w:val="NormalWeb"/>
        <w:shd w:val="clear" w:color="auto" w:fill="FFFFFF"/>
        <w:divId w:val="155342536"/>
        <w:rPr>
          <w:color w:val="676161"/>
          <w:sz w:val="18"/>
          <w:szCs w:val="18"/>
          <w:lang w:val="en-US"/>
        </w:rPr>
      </w:pPr>
      <w:r>
        <w:rPr>
          <w:color w:val="676161"/>
          <w:sz w:val="18"/>
          <w:szCs w:val="18"/>
          <w:lang w:val="en-US"/>
        </w:rPr>
        <w:t>Both UK GEMINI and the INSPIRE Technical Guidance have been developed from the International Standard </w:t>
      </w:r>
      <w:hyperlink r:id="rId9" w:tgtFrame="_blank" w:history="1">
        <w:r>
          <w:rPr>
            <w:rStyle w:val="Hyperlink"/>
            <w:sz w:val="18"/>
            <w:szCs w:val="18"/>
            <w:lang w:val="en-US"/>
          </w:rPr>
          <w:t>ISO 19115:2003</w:t>
        </w:r>
      </w:hyperlink>
      <w:r>
        <w:rPr>
          <w:color w:val="676161"/>
          <w:sz w:val="18"/>
          <w:szCs w:val="18"/>
          <w:lang w:val="en-US"/>
        </w:rPr>
        <w:t> Geographic information - Metadata, with supplementary material from ISO 19119:2005 Geographic information - Services. The XML encoding follows ISO 19139:2007 Geographic information - Metadata - XML encoding.</w:t>
      </w:r>
      <w:ins w:id="57" w:author="Peter Parslow" w:date="2021-05-21T10:43:00Z">
        <w:r w:rsidR="0084323D">
          <w:rPr>
            <w:color w:val="676161"/>
            <w:sz w:val="18"/>
            <w:szCs w:val="18"/>
            <w:lang w:val="en-US"/>
          </w:rPr>
          <w:t xml:space="preserve"> This means that a GEMINI record is widely understood by geospatial </w:t>
        </w:r>
        <w:r w:rsidR="00F41D77">
          <w:rPr>
            <w:color w:val="676161"/>
            <w:sz w:val="18"/>
            <w:szCs w:val="18"/>
            <w:lang w:val="en-US"/>
          </w:rPr>
          <w:t>software and users internationally.</w:t>
        </w:r>
      </w:ins>
    </w:p>
    <w:p w14:paraId="19F3BA49" w14:textId="0D67038E" w:rsidR="00843A76" w:rsidDel="00F41D77" w:rsidRDefault="000328C9">
      <w:pPr>
        <w:pStyle w:val="NormalWeb"/>
        <w:shd w:val="clear" w:color="auto" w:fill="FFFFFF"/>
        <w:divId w:val="155342536"/>
        <w:rPr>
          <w:moveFrom w:id="58" w:author="Peter Parslow" w:date="2021-05-21T10:43:00Z"/>
          <w:color w:val="676161"/>
          <w:sz w:val="18"/>
          <w:szCs w:val="18"/>
          <w:lang w:val="en-US"/>
        </w:rPr>
      </w:pPr>
      <w:moveFromRangeStart w:id="59" w:author="Peter Parslow" w:date="2021-05-21T10:43:00Z" w:name="move72486247"/>
      <w:moveFrom w:id="60" w:author="Peter Parslow" w:date="2021-05-21T10:43:00Z">
        <w:r w:rsidDel="00F41D77">
          <w:rPr>
            <w:color w:val="676161"/>
            <w:sz w:val="18"/>
            <w:szCs w:val="18"/>
            <w:lang w:val="en-US"/>
          </w:rPr>
          <w:t>If you're thinking, why GEMINI? Why not just use the INSPIRE Metadata guidance or the ISO standards? </w:t>
        </w:r>
        <w:r w:rsidR="0062343D" w:rsidDel="00F41D77">
          <w:fldChar w:fldCharType="begin"/>
        </w:r>
        <w:r w:rsidR="0062343D" w:rsidDel="00F41D77">
          <w:instrText xml:space="preserve"> HYPERLINK "https://www.agi.org.uk/why-uk-gemini/" \o "Why UK GEMINI" </w:instrText>
        </w:r>
        <w:r w:rsidR="0062343D" w:rsidDel="00F41D77">
          <w:fldChar w:fldCharType="separate"/>
        </w:r>
        <w:r w:rsidDel="00F41D77">
          <w:rPr>
            <w:rStyle w:val="Hyperlink"/>
            <w:sz w:val="18"/>
            <w:szCs w:val="18"/>
            <w:lang w:val="en-US"/>
          </w:rPr>
          <w:t>Click here for some reasons.</w:t>
        </w:r>
        <w:r w:rsidR="0062343D" w:rsidDel="00F41D77">
          <w:rPr>
            <w:rStyle w:val="Hyperlink"/>
            <w:sz w:val="18"/>
            <w:szCs w:val="18"/>
            <w:lang w:val="en-US"/>
          </w:rPr>
          <w:fldChar w:fldCharType="end"/>
        </w:r>
      </w:moveFrom>
    </w:p>
    <w:moveFromRangeEnd w:id="59"/>
    <w:p w14:paraId="363E5325" w14:textId="21E96594" w:rsidR="00843A76" w:rsidRDefault="000328C9">
      <w:pPr>
        <w:pStyle w:val="NormalWeb"/>
        <w:shd w:val="clear" w:color="auto" w:fill="FFFFFF"/>
        <w:divId w:val="155342536"/>
        <w:rPr>
          <w:color w:val="676161"/>
          <w:sz w:val="18"/>
          <w:szCs w:val="18"/>
          <w:lang w:val="en-US"/>
        </w:rPr>
      </w:pPr>
      <w:del w:id="61" w:author="Peter Parslow" w:date="2021-05-21T10:53:00Z">
        <w:r w:rsidDel="0003272F">
          <w:rPr>
            <w:color w:val="676161"/>
            <w:sz w:val="18"/>
            <w:szCs w:val="18"/>
            <w:lang w:val="en-US"/>
          </w:rPr>
          <w:delText xml:space="preserve">The requirements and guidance are comprehensive and accessible whether the metadata is about datasets and dataset series, or services. It should prove of value not only to those documenting metadata about geographic data and services, but also those responsible for encoding the metadata. </w:delText>
        </w:r>
      </w:del>
      <w:r>
        <w:rPr>
          <w:color w:val="676161"/>
          <w:sz w:val="18"/>
          <w:szCs w:val="18"/>
          <w:lang w:val="en-US"/>
        </w:rPr>
        <w:t>Note that GEMINI (and the INSPIRE Guidance) are about metadata for datasets, series, and services (collectively, 'resources'); not everything in a GEMINI record can be assumed to be true individually for each feature instance in the resource. The underlying ISO standards (19115, 19139) do allow for metadata at the instance level</w:t>
      </w:r>
      <w:ins w:id="62" w:author="Peter Parslow" w:date="2021-05-21T10:31:00Z">
        <w:r w:rsidR="007553E5">
          <w:rPr>
            <w:color w:val="676161"/>
            <w:sz w:val="18"/>
            <w:szCs w:val="18"/>
            <w:lang w:val="en-US"/>
          </w:rPr>
          <w:t xml:space="preserve">, </w:t>
        </w:r>
        <w:r w:rsidR="00625F8C">
          <w:rPr>
            <w:color w:val="676161"/>
            <w:sz w:val="18"/>
            <w:szCs w:val="18"/>
            <w:lang w:val="en-US"/>
          </w:rPr>
          <w:t xml:space="preserve">so the elements could be used to describe metadata for that, but the guidance here may not be </w:t>
        </w:r>
        <w:proofErr w:type="gramStart"/>
        <w:r w:rsidR="00625F8C">
          <w:rPr>
            <w:color w:val="676161"/>
            <w:sz w:val="18"/>
            <w:szCs w:val="18"/>
            <w:lang w:val="en-US"/>
          </w:rPr>
          <w:t>appropriate</w:t>
        </w:r>
        <w:proofErr w:type="gramEnd"/>
        <w:r w:rsidR="00625F8C">
          <w:rPr>
            <w:color w:val="676161"/>
            <w:sz w:val="18"/>
            <w:szCs w:val="18"/>
            <w:lang w:val="en-US"/>
          </w:rPr>
          <w:t xml:space="preserve"> and the resulting record could not be validated as a GEMINI (or INSPIRE) record</w:t>
        </w:r>
      </w:ins>
      <w:r>
        <w:rPr>
          <w:color w:val="676161"/>
          <w:sz w:val="18"/>
          <w:szCs w:val="18"/>
          <w:lang w:val="en-US"/>
        </w:rPr>
        <w:t>.</w:t>
      </w:r>
    </w:p>
    <w:p w14:paraId="10087701" w14:textId="20433F6C" w:rsidR="00843A76" w:rsidDel="0003272F" w:rsidRDefault="000328C9">
      <w:pPr>
        <w:pStyle w:val="NormalWeb"/>
        <w:shd w:val="clear" w:color="auto" w:fill="FFFFFF"/>
        <w:divId w:val="155342536"/>
        <w:rPr>
          <w:del w:id="63" w:author="Peter Parslow" w:date="2021-05-21T10:53:00Z"/>
          <w:color w:val="676161"/>
          <w:sz w:val="18"/>
          <w:szCs w:val="18"/>
          <w:lang w:val="en-US"/>
        </w:rPr>
      </w:pPr>
      <w:del w:id="64" w:author="Peter Parslow" w:date="2021-05-21T10:53:00Z">
        <w:r w:rsidDel="0003272F">
          <w:rPr>
            <w:color w:val="676161"/>
            <w:sz w:val="18"/>
            <w:szCs w:val="18"/>
            <w:lang w:val="en-US"/>
          </w:rPr>
          <w:delText>The information here has been derived from a number of sources originally created as standalone documents which partially overlapped in their scope. For GEMINI 2.3, the content of these documents has been aggregated and presented in a more consistent and complete manner. The original documents relating to GEMINI 2.2 and the INSPIRE Implementing Rules remain available on the </w:delText>
        </w:r>
        <w:r w:rsidR="0062343D" w:rsidDel="0003272F">
          <w:fldChar w:fldCharType="begin"/>
        </w:r>
        <w:r w:rsidR="0062343D" w:rsidDel="0003272F">
          <w:delInstrText xml:space="preserve"> HYPERLINK "https://www.agi.org.uk/uk-gemini/" \o "UK GEMINI" </w:delInstrText>
        </w:r>
        <w:r w:rsidR="0062343D" w:rsidDel="0003272F">
          <w:fldChar w:fldCharType="separate"/>
        </w:r>
        <w:r w:rsidDel="0003272F">
          <w:rPr>
            <w:rStyle w:val="Hyperlink"/>
            <w:sz w:val="18"/>
            <w:szCs w:val="18"/>
            <w:lang w:val="en-US"/>
          </w:rPr>
          <w:delText>AGI </w:delText>
        </w:r>
        <w:r w:rsidR="0062343D" w:rsidDel="0003272F">
          <w:rPr>
            <w:rStyle w:val="Hyperlink"/>
            <w:sz w:val="18"/>
            <w:szCs w:val="18"/>
            <w:lang w:val="en-US"/>
          </w:rPr>
          <w:fldChar w:fldCharType="end"/>
        </w:r>
        <w:r w:rsidDel="0003272F">
          <w:rPr>
            <w:color w:val="676161"/>
            <w:sz w:val="18"/>
            <w:szCs w:val="18"/>
            <w:lang w:val="en-US"/>
          </w:rPr>
          <w:delText>and UK Location websites. This work was sponsored by Defra, and carried out by members of the </w:delText>
        </w:r>
        <w:r w:rsidR="0062343D" w:rsidDel="0003272F">
          <w:fldChar w:fldCharType="begin"/>
        </w:r>
        <w:r w:rsidR="0062343D" w:rsidDel="0003272F">
          <w:delInstrText xml:space="preserve"> HYPERLINK "https://www.agi.org.uk/agi-uk-gemini/" \o "AGI UK GEMINI" </w:delInstrText>
        </w:r>
        <w:r w:rsidR="0062343D" w:rsidDel="0003272F">
          <w:fldChar w:fldCharType="separate"/>
        </w:r>
        <w:r w:rsidDel="0003272F">
          <w:rPr>
            <w:rStyle w:val="Hyperlink"/>
            <w:sz w:val="18"/>
            <w:szCs w:val="18"/>
            <w:lang w:val="en-US"/>
          </w:rPr>
          <w:delText>AGI GEMINI Working Group</w:delText>
        </w:r>
        <w:r w:rsidR="0062343D" w:rsidDel="0003272F">
          <w:rPr>
            <w:rStyle w:val="Hyperlink"/>
            <w:sz w:val="18"/>
            <w:szCs w:val="18"/>
            <w:lang w:val="en-US"/>
          </w:rPr>
          <w:fldChar w:fldCharType="end"/>
        </w:r>
        <w:r w:rsidDel="0003272F">
          <w:rPr>
            <w:color w:val="676161"/>
            <w:sz w:val="18"/>
            <w:szCs w:val="18"/>
            <w:lang w:val="en-US"/>
          </w:rPr>
          <w:delText>.</w:delText>
        </w:r>
      </w:del>
    </w:p>
    <w:p w14:paraId="2FCA1C8F" w14:textId="77777777" w:rsidR="00843A76" w:rsidRDefault="000328C9">
      <w:pPr>
        <w:pStyle w:val="NormalWeb"/>
        <w:shd w:val="clear" w:color="auto" w:fill="FFFFFF"/>
        <w:divId w:val="155342536"/>
        <w:rPr>
          <w:color w:val="676161"/>
          <w:sz w:val="18"/>
          <w:szCs w:val="18"/>
          <w:lang w:val="en-US"/>
        </w:rPr>
      </w:pPr>
      <w:r>
        <w:rPr>
          <w:color w:val="676161"/>
          <w:sz w:val="18"/>
          <w:szCs w:val="18"/>
          <w:lang w:val="en-US"/>
        </w:rPr>
        <w:t>Here is a </w:t>
      </w:r>
      <w:hyperlink r:id="rId10" w:history="1">
        <w:r>
          <w:rPr>
            <w:rStyle w:val="Hyperlink"/>
            <w:sz w:val="18"/>
            <w:szCs w:val="18"/>
            <w:lang w:val="en-US"/>
          </w:rPr>
          <w:t>summary of changes</w:t>
        </w:r>
      </w:hyperlink>
      <w:r>
        <w:rPr>
          <w:color w:val="676161"/>
          <w:sz w:val="18"/>
          <w:szCs w:val="18"/>
          <w:lang w:val="en-US"/>
        </w:rPr>
        <w:t> from earlier versions.</w:t>
      </w:r>
    </w:p>
    <w:p w14:paraId="77B66074" w14:textId="77777777" w:rsidR="00843A76" w:rsidRDefault="000328C9">
      <w:pPr>
        <w:pStyle w:val="NormalWeb"/>
        <w:shd w:val="clear" w:color="auto" w:fill="FFFFFF"/>
        <w:divId w:val="155342536"/>
        <w:rPr>
          <w:color w:val="676161"/>
          <w:sz w:val="18"/>
          <w:szCs w:val="18"/>
          <w:lang w:val="en-US"/>
        </w:rPr>
      </w:pPr>
      <w:r>
        <w:rPr>
          <w:color w:val="676161"/>
          <w:sz w:val="18"/>
          <w:szCs w:val="18"/>
          <w:lang w:val="en-US"/>
        </w:rPr>
        <w:t>Here is a </w:t>
      </w:r>
      <w:hyperlink r:id="rId11" w:tooltip="1250-element-summary" w:history="1">
        <w:r>
          <w:rPr>
            <w:rStyle w:val="Hyperlink"/>
            <w:sz w:val="18"/>
            <w:szCs w:val="18"/>
            <w:lang w:val="en-US"/>
          </w:rPr>
          <w:t>summary</w:t>
        </w:r>
      </w:hyperlink>
      <w:r>
        <w:rPr>
          <w:color w:val="676161"/>
          <w:sz w:val="18"/>
          <w:szCs w:val="18"/>
          <w:lang w:val="en-US"/>
        </w:rPr>
        <w:t> of the GEMINI elements (</w:t>
      </w:r>
      <w:proofErr w:type="gramStart"/>
      <w:r>
        <w:rPr>
          <w:color w:val="676161"/>
          <w:sz w:val="18"/>
          <w:szCs w:val="18"/>
          <w:lang w:val="en-US"/>
        </w:rPr>
        <w:t>similar to</w:t>
      </w:r>
      <w:proofErr w:type="gramEnd"/>
      <w:r>
        <w:rPr>
          <w:color w:val="676161"/>
          <w:sz w:val="18"/>
          <w:szCs w:val="18"/>
          <w:lang w:val="en-US"/>
        </w:rPr>
        <w:t xml:space="preserve"> Table 1 and Table 2 in GEMINI 2.2).</w:t>
      </w:r>
    </w:p>
    <w:p w14:paraId="2A9F3F6C" w14:textId="77777777" w:rsidR="00843A76" w:rsidRDefault="000328C9">
      <w:pPr>
        <w:pStyle w:val="NormalWeb"/>
        <w:shd w:val="clear" w:color="auto" w:fill="FFFFFF"/>
        <w:divId w:val="155342536"/>
        <w:rPr>
          <w:color w:val="676161"/>
          <w:sz w:val="18"/>
          <w:szCs w:val="18"/>
          <w:lang w:val="en-US"/>
        </w:rPr>
      </w:pPr>
      <w:commentRangeStart w:id="65"/>
      <w:r>
        <w:rPr>
          <w:color w:val="676161"/>
          <w:sz w:val="18"/>
          <w:szCs w:val="18"/>
          <w:lang w:val="en-US"/>
        </w:rPr>
        <w:t>Note: in GEMINI 2.3, the GEMINI Element number is called "GEMINI id"; the actual numbers have not changed, where the same element was in GEMINI 2.2.</w:t>
      </w:r>
      <w:commentRangeEnd w:id="65"/>
      <w:r w:rsidR="0020509B">
        <w:rPr>
          <w:rStyle w:val="CommentReference"/>
        </w:rPr>
        <w:commentReference w:id="65"/>
      </w:r>
    </w:p>
    <w:p w14:paraId="599E39CE" w14:textId="77777777" w:rsidR="00DE4242" w:rsidRDefault="00DE4242" w:rsidP="00DE4242">
      <w:pPr>
        <w:pStyle w:val="NormalWeb"/>
        <w:shd w:val="clear" w:color="auto" w:fill="FFFFFF"/>
        <w:spacing w:after="240"/>
        <w:divId w:val="155342536"/>
        <w:rPr>
          <w:ins w:id="66" w:author="Peter Parslow" w:date="2021-06-29T14:37:00Z"/>
          <w:rFonts w:ascii="Segoe UI" w:eastAsia="Times New Roman" w:hAnsi="Segoe UI" w:cs="Segoe UI"/>
          <w:color w:val="24292E"/>
          <w:sz w:val="21"/>
          <w:szCs w:val="21"/>
        </w:rPr>
      </w:pPr>
      <w:ins w:id="67" w:author="Peter Parslow" w:date="2021-06-29T14:37:00Z">
        <w:r w:rsidRPr="00DE4242">
          <w:rPr>
            <w:rFonts w:ascii="Arial" w:eastAsia="Times New Roman" w:hAnsi="Arial" w:cs="Arial"/>
            <w:b/>
            <w:bCs/>
            <w:color w:val="272727"/>
            <w:spacing w:val="-8"/>
            <w:sz w:val="45"/>
            <w:szCs w:val="45"/>
            <w:lang w:val="en-US"/>
            <w:rPrChange w:id="68" w:author="Peter Parslow" w:date="2021-06-29T14:37:00Z">
              <w:rPr>
                <w:rStyle w:val="Strong"/>
                <w:rFonts w:ascii="Segoe UI" w:hAnsi="Segoe UI" w:cs="Segoe UI"/>
                <w:color w:val="24292E"/>
                <w:sz w:val="21"/>
                <w:szCs w:val="21"/>
              </w:rPr>
            </w:rPrChange>
          </w:rPr>
          <w:t>Software that implements GEMINI 2.3</w:t>
        </w:r>
        <w:r>
          <w:rPr>
            <w:rFonts w:ascii="Segoe UI" w:hAnsi="Segoe UI" w:cs="Segoe UI"/>
            <w:color w:val="24292E"/>
            <w:sz w:val="21"/>
            <w:szCs w:val="21"/>
          </w:rPr>
          <w:br/>
        </w:r>
        <w:r w:rsidRPr="00DE4242">
          <w:rPr>
            <w:color w:val="676161"/>
            <w:sz w:val="18"/>
            <w:szCs w:val="18"/>
            <w:lang w:val="en-US"/>
            <w:rPrChange w:id="69" w:author="Peter Parslow" w:date="2021-06-29T14:37:00Z">
              <w:rPr>
                <w:rFonts w:ascii="Segoe UI" w:hAnsi="Segoe UI" w:cs="Segoe UI"/>
                <w:color w:val="24292E"/>
                <w:sz w:val="21"/>
                <w:szCs w:val="21"/>
              </w:rPr>
            </w:rPrChange>
          </w:rPr>
          <w:t>Several software implementations exist and are in use across the UK:</w:t>
        </w:r>
      </w:ins>
    </w:p>
    <w:p w14:paraId="261C674F" w14:textId="77777777" w:rsidR="00DE4242" w:rsidRPr="009D2313" w:rsidRDefault="00DE4242" w:rsidP="00DE4242">
      <w:pPr>
        <w:numPr>
          <w:ilvl w:val="0"/>
          <w:numId w:val="6"/>
        </w:numPr>
        <w:shd w:val="clear" w:color="auto" w:fill="FFFFFF"/>
        <w:spacing w:before="100" w:beforeAutospacing="1" w:after="100" w:afterAutospacing="1"/>
        <w:divId w:val="155342536"/>
        <w:rPr>
          <w:ins w:id="70" w:author="Peter Parslow" w:date="2021-06-29T14:37:00Z"/>
          <w:color w:val="24292E"/>
          <w:sz w:val="18"/>
          <w:szCs w:val="18"/>
          <w:rPrChange w:id="71" w:author="Peter Parslow" w:date="2021-06-29T14:38:00Z">
            <w:rPr>
              <w:ins w:id="72" w:author="Peter Parslow" w:date="2021-06-29T14:37:00Z"/>
              <w:rFonts w:ascii="Segoe UI" w:hAnsi="Segoe UI" w:cs="Segoe UI"/>
              <w:color w:val="24292E"/>
              <w:sz w:val="21"/>
              <w:szCs w:val="21"/>
            </w:rPr>
          </w:rPrChange>
        </w:rPr>
      </w:pPr>
      <w:ins w:id="73" w:author="Peter Parslow" w:date="2021-06-29T14:37:00Z">
        <w:r w:rsidRPr="009D2313">
          <w:rPr>
            <w:color w:val="24292E"/>
            <w:sz w:val="18"/>
            <w:szCs w:val="18"/>
            <w:rPrChange w:id="74" w:author="Peter Parslow" w:date="2021-06-29T14:38:00Z">
              <w:rPr>
                <w:rFonts w:ascii="Segoe UI" w:hAnsi="Segoe UI" w:cs="Segoe UI"/>
                <w:color w:val="24292E"/>
                <w:sz w:val="21"/>
                <w:szCs w:val="21"/>
              </w:rPr>
            </w:rPrChange>
          </w:rPr>
          <w:fldChar w:fldCharType="begin"/>
        </w:r>
        <w:r w:rsidRPr="009D2313">
          <w:rPr>
            <w:color w:val="24292E"/>
            <w:sz w:val="18"/>
            <w:szCs w:val="18"/>
            <w:rPrChange w:id="75" w:author="Peter Parslow" w:date="2021-06-29T14:38:00Z">
              <w:rPr>
                <w:rFonts w:ascii="Segoe UI" w:hAnsi="Segoe UI" w:cs="Segoe UI"/>
                <w:color w:val="24292E"/>
                <w:sz w:val="21"/>
                <w:szCs w:val="21"/>
              </w:rPr>
            </w:rPrChange>
          </w:rPr>
          <w:instrText xml:space="preserve"> HYPERLINK "https://locationmde.data.gov.uk/" </w:instrText>
        </w:r>
        <w:r w:rsidRPr="009D2313">
          <w:rPr>
            <w:color w:val="24292E"/>
            <w:sz w:val="18"/>
            <w:szCs w:val="18"/>
            <w:rPrChange w:id="76" w:author="Peter Parslow" w:date="2021-06-29T14:38:00Z">
              <w:rPr>
                <w:rFonts w:ascii="Segoe UI" w:hAnsi="Segoe UI" w:cs="Segoe UI"/>
                <w:color w:val="24292E"/>
                <w:sz w:val="21"/>
                <w:szCs w:val="21"/>
              </w:rPr>
            </w:rPrChange>
          </w:rPr>
          <w:fldChar w:fldCharType="separate"/>
        </w:r>
        <w:r w:rsidRPr="009D2313">
          <w:rPr>
            <w:rStyle w:val="Hyperlink"/>
            <w:sz w:val="18"/>
            <w:szCs w:val="18"/>
            <w:rPrChange w:id="77" w:author="Peter Parslow" w:date="2021-06-29T14:38:00Z">
              <w:rPr>
                <w:rStyle w:val="Hyperlink"/>
                <w:rFonts w:ascii="Segoe UI" w:hAnsi="Segoe UI" w:cs="Segoe UI"/>
                <w:sz w:val="21"/>
                <w:szCs w:val="21"/>
              </w:rPr>
            </w:rPrChange>
          </w:rPr>
          <w:t>UK Location Metadata Editor</w:t>
        </w:r>
        <w:r w:rsidRPr="009D2313">
          <w:rPr>
            <w:color w:val="24292E"/>
            <w:sz w:val="18"/>
            <w:szCs w:val="18"/>
            <w:rPrChange w:id="78" w:author="Peter Parslow" w:date="2021-06-29T14:38:00Z">
              <w:rPr>
                <w:rFonts w:ascii="Segoe UI" w:hAnsi="Segoe UI" w:cs="Segoe UI"/>
                <w:color w:val="24292E"/>
                <w:sz w:val="21"/>
                <w:szCs w:val="21"/>
              </w:rPr>
            </w:rPrChange>
          </w:rPr>
          <w:fldChar w:fldCharType="end"/>
        </w:r>
        <w:r w:rsidRPr="009D2313">
          <w:rPr>
            <w:color w:val="24292E"/>
            <w:sz w:val="18"/>
            <w:szCs w:val="18"/>
            <w:rPrChange w:id="79" w:author="Peter Parslow" w:date="2021-06-29T14:38:00Z">
              <w:rPr>
                <w:rFonts w:ascii="Segoe UI" w:hAnsi="Segoe UI" w:cs="Segoe UI"/>
                <w:color w:val="24292E"/>
                <w:sz w:val="21"/>
                <w:szCs w:val="21"/>
              </w:rPr>
            </w:rPrChange>
          </w:rPr>
          <w:t>: online editor owned by the Defra INSPIRE team</w:t>
        </w:r>
      </w:ins>
    </w:p>
    <w:p w14:paraId="2AB40284" w14:textId="34EC5D00" w:rsidR="00DE4242" w:rsidRPr="009D2313" w:rsidRDefault="00DE4242" w:rsidP="00DE4242">
      <w:pPr>
        <w:numPr>
          <w:ilvl w:val="0"/>
          <w:numId w:val="6"/>
        </w:numPr>
        <w:shd w:val="clear" w:color="auto" w:fill="FFFFFF"/>
        <w:spacing w:before="60" w:after="100" w:afterAutospacing="1"/>
        <w:divId w:val="155342536"/>
        <w:rPr>
          <w:ins w:id="80" w:author="Peter Parslow" w:date="2021-06-29T14:37:00Z"/>
          <w:color w:val="24292E"/>
          <w:sz w:val="18"/>
          <w:szCs w:val="18"/>
          <w:rPrChange w:id="81" w:author="Peter Parslow" w:date="2021-06-29T14:38:00Z">
            <w:rPr>
              <w:ins w:id="82" w:author="Peter Parslow" w:date="2021-06-29T14:37:00Z"/>
              <w:rFonts w:ascii="Segoe UI" w:hAnsi="Segoe UI" w:cs="Segoe UI"/>
              <w:color w:val="24292E"/>
              <w:sz w:val="21"/>
              <w:szCs w:val="21"/>
            </w:rPr>
          </w:rPrChange>
        </w:rPr>
      </w:pPr>
      <w:ins w:id="83" w:author="Peter Parslow" w:date="2021-06-29T14:37:00Z">
        <w:r w:rsidRPr="009D2313">
          <w:rPr>
            <w:color w:val="24292E"/>
            <w:sz w:val="18"/>
            <w:szCs w:val="18"/>
            <w:rPrChange w:id="84" w:author="Peter Parslow" w:date="2021-06-29T14:38:00Z">
              <w:rPr>
                <w:rFonts w:ascii="Segoe UI" w:hAnsi="Segoe UI" w:cs="Segoe UI"/>
                <w:color w:val="24292E"/>
                <w:sz w:val="21"/>
                <w:szCs w:val="21"/>
              </w:rPr>
            </w:rPrChange>
          </w:rPr>
          <w:fldChar w:fldCharType="begin"/>
        </w:r>
        <w:r w:rsidRPr="009D2313">
          <w:rPr>
            <w:color w:val="24292E"/>
            <w:sz w:val="18"/>
            <w:szCs w:val="18"/>
            <w:rPrChange w:id="85" w:author="Peter Parslow" w:date="2021-06-29T14:38:00Z">
              <w:rPr>
                <w:rFonts w:ascii="Segoe UI" w:hAnsi="Segoe UI" w:cs="Segoe UI"/>
                <w:color w:val="24292E"/>
                <w:sz w:val="21"/>
                <w:szCs w:val="21"/>
              </w:rPr>
            </w:rPrChange>
          </w:rPr>
          <w:instrText xml:space="preserve"> HYPERLINK "https://geonetwork-opensource.org/" </w:instrText>
        </w:r>
        <w:r w:rsidRPr="009D2313">
          <w:rPr>
            <w:color w:val="24292E"/>
            <w:sz w:val="18"/>
            <w:szCs w:val="18"/>
            <w:rPrChange w:id="86" w:author="Peter Parslow" w:date="2021-06-29T14:38:00Z">
              <w:rPr>
                <w:rFonts w:ascii="Segoe UI" w:hAnsi="Segoe UI" w:cs="Segoe UI"/>
                <w:color w:val="24292E"/>
                <w:sz w:val="21"/>
                <w:szCs w:val="21"/>
              </w:rPr>
            </w:rPrChange>
          </w:rPr>
          <w:fldChar w:fldCharType="separate"/>
        </w:r>
        <w:proofErr w:type="spellStart"/>
        <w:r w:rsidRPr="009D2313">
          <w:rPr>
            <w:rStyle w:val="Hyperlink"/>
            <w:sz w:val="18"/>
            <w:szCs w:val="18"/>
            <w:rPrChange w:id="87" w:author="Peter Parslow" w:date="2021-06-29T14:38:00Z">
              <w:rPr>
                <w:rStyle w:val="Hyperlink"/>
                <w:rFonts w:ascii="Segoe UI" w:hAnsi="Segoe UI" w:cs="Segoe UI"/>
                <w:sz w:val="21"/>
                <w:szCs w:val="21"/>
              </w:rPr>
            </w:rPrChange>
          </w:rPr>
          <w:t>GeoNetwork</w:t>
        </w:r>
        <w:proofErr w:type="spellEnd"/>
        <w:r w:rsidRPr="009D2313">
          <w:rPr>
            <w:rStyle w:val="Hyperlink"/>
            <w:sz w:val="18"/>
            <w:szCs w:val="18"/>
            <w:rPrChange w:id="88" w:author="Peter Parslow" w:date="2021-06-29T14:38:00Z">
              <w:rPr>
                <w:rStyle w:val="Hyperlink"/>
                <w:rFonts w:ascii="Segoe UI" w:hAnsi="Segoe UI" w:cs="Segoe UI"/>
                <w:sz w:val="21"/>
                <w:szCs w:val="21"/>
              </w:rPr>
            </w:rPrChange>
          </w:rPr>
          <w:t xml:space="preserve"> Open Source</w:t>
        </w:r>
        <w:r w:rsidRPr="009D2313">
          <w:rPr>
            <w:color w:val="24292E"/>
            <w:sz w:val="18"/>
            <w:szCs w:val="18"/>
            <w:rPrChange w:id="89" w:author="Peter Parslow" w:date="2021-06-29T14:38:00Z">
              <w:rPr>
                <w:rFonts w:ascii="Segoe UI" w:hAnsi="Segoe UI" w:cs="Segoe UI"/>
                <w:color w:val="24292E"/>
                <w:sz w:val="21"/>
                <w:szCs w:val="21"/>
              </w:rPr>
            </w:rPrChange>
          </w:rPr>
          <w:fldChar w:fldCharType="end"/>
        </w:r>
        <w:r w:rsidRPr="009D2313">
          <w:rPr>
            <w:color w:val="24292E"/>
            <w:sz w:val="18"/>
            <w:szCs w:val="18"/>
            <w:rPrChange w:id="90" w:author="Peter Parslow" w:date="2021-06-29T14:38:00Z">
              <w:rPr>
                <w:rFonts w:ascii="Segoe UI" w:hAnsi="Segoe UI" w:cs="Segoe UI"/>
                <w:color w:val="24292E"/>
                <w:sz w:val="21"/>
                <w:szCs w:val="21"/>
              </w:rPr>
            </w:rPrChange>
          </w:rPr>
          <w:t> </w:t>
        </w:r>
      </w:ins>
      <w:ins w:id="91" w:author="Peter Parslow" w:date="2021-06-29T14:39:00Z">
        <w:r w:rsidR="00963817">
          <w:rPr>
            <w:color w:val="24292E"/>
            <w:sz w:val="18"/>
            <w:szCs w:val="18"/>
          </w:rPr>
          <w:t xml:space="preserve">- </w:t>
        </w:r>
      </w:ins>
      <w:ins w:id="92" w:author="Peter Parslow" w:date="2021-06-29T14:37:00Z">
        <w:r w:rsidRPr="009D2313">
          <w:rPr>
            <w:color w:val="24292E"/>
            <w:sz w:val="18"/>
            <w:szCs w:val="18"/>
            <w:rPrChange w:id="93" w:author="Peter Parslow" w:date="2021-06-29T14:38:00Z">
              <w:rPr>
                <w:rFonts w:ascii="Segoe UI" w:hAnsi="Segoe UI" w:cs="Segoe UI"/>
                <w:color w:val="24292E"/>
                <w:sz w:val="21"/>
                <w:szCs w:val="21"/>
              </w:rPr>
            </w:rPrChange>
          </w:rPr>
          <w:fldChar w:fldCharType="begin"/>
        </w:r>
        <w:r w:rsidRPr="009D2313">
          <w:rPr>
            <w:color w:val="24292E"/>
            <w:sz w:val="18"/>
            <w:szCs w:val="18"/>
            <w:rPrChange w:id="94" w:author="Peter Parslow" w:date="2021-06-29T14:38:00Z">
              <w:rPr>
                <w:rFonts w:ascii="Segoe UI" w:hAnsi="Segoe UI" w:cs="Segoe UI"/>
                <w:color w:val="24292E"/>
                <w:sz w:val="21"/>
                <w:szCs w:val="21"/>
              </w:rPr>
            </w:rPrChange>
          </w:rPr>
          <w:instrText xml:space="preserve"> HYPERLINK "https://github.com/AstunTechnology/iso19139.gemini23" </w:instrText>
        </w:r>
        <w:r w:rsidRPr="009D2313">
          <w:rPr>
            <w:color w:val="24292E"/>
            <w:sz w:val="18"/>
            <w:szCs w:val="18"/>
            <w:rPrChange w:id="95" w:author="Peter Parslow" w:date="2021-06-29T14:38:00Z">
              <w:rPr>
                <w:rFonts w:ascii="Segoe UI" w:hAnsi="Segoe UI" w:cs="Segoe UI"/>
                <w:color w:val="24292E"/>
                <w:sz w:val="21"/>
                <w:szCs w:val="21"/>
              </w:rPr>
            </w:rPrChange>
          </w:rPr>
          <w:fldChar w:fldCharType="separate"/>
        </w:r>
        <w:r w:rsidRPr="009D2313">
          <w:rPr>
            <w:rStyle w:val="Hyperlink"/>
            <w:sz w:val="18"/>
            <w:szCs w:val="18"/>
            <w:rPrChange w:id="96" w:author="Peter Parslow" w:date="2021-06-29T14:38:00Z">
              <w:rPr>
                <w:rStyle w:val="Hyperlink"/>
                <w:rFonts w:ascii="Segoe UI" w:hAnsi="Segoe UI" w:cs="Segoe UI"/>
                <w:sz w:val="21"/>
                <w:szCs w:val="21"/>
              </w:rPr>
            </w:rPrChange>
          </w:rPr>
          <w:t>GEMINI plugin</w:t>
        </w:r>
        <w:r w:rsidRPr="009D2313">
          <w:rPr>
            <w:color w:val="24292E"/>
            <w:sz w:val="18"/>
            <w:szCs w:val="18"/>
            <w:rPrChange w:id="97" w:author="Peter Parslow" w:date="2021-06-29T14:38:00Z">
              <w:rPr>
                <w:rFonts w:ascii="Segoe UI" w:hAnsi="Segoe UI" w:cs="Segoe UI"/>
                <w:color w:val="24292E"/>
                <w:sz w:val="21"/>
                <w:szCs w:val="21"/>
              </w:rPr>
            </w:rPrChange>
          </w:rPr>
          <w:fldChar w:fldCharType="end"/>
        </w:r>
        <w:r w:rsidRPr="009D2313">
          <w:rPr>
            <w:color w:val="24292E"/>
            <w:sz w:val="18"/>
            <w:szCs w:val="18"/>
            <w:rPrChange w:id="98" w:author="Peter Parslow" w:date="2021-06-29T14:38:00Z">
              <w:rPr>
                <w:rFonts w:ascii="Segoe UI" w:hAnsi="Segoe UI" w:cs="Segoe UI"/>
                <w:color w:val="24292E"/>
                <w:sz w:val="21"/>
                <w:szCs w:val="21"/>
              </w:rPr>
            </w:rPrChange>
          </w:rPr>
          <w:t>: server software in use in several government departments</w:t>
        </w:r>
      </w:ins>
    </w:p>
    <w:p w14:paraId="56D13A00" w14:textId="77777777" w:rsidR="00DE4242" w:rsidRPr="009D2313" w:rsidRDefault="00DE4242" w:rsidP="00DE4242">
      <w:pPr>
        <w:numPr>
          <w:ilvl w:val="0"/>
          <w:numId w:val="6"/>
        </w:numPr>
        <w:shd w:val="clear" w:color="auto" w:fill="FFFFFF"/>
        <w:spacing w:before="60" w:after="100" w:afterAutospacing="1"/>
        <w:divId w:val="155342536"/>
        <w:rPr>
          <w:ins w:id="99" w:author="Peter Parslow" w:date="2021-06-29T14:37:00Z"/>
          <w:color w:val="24292E"/>
          <w:sz w:val="18"/>
          <w:szCs w:val="18"/>
          <w:rPrChange w:id="100" w:author="Peter Parslow" w:date="2021-06-29T14:38:00Z">
            <w:rPr>
              <w:ins w:id="101" w:author="Peter Parslow" w:date="2021-06-29T14:37:00Z"/>
              <w:rFonts w:ascii="Segoe UI" w:hAnsi="Segoe UI" w:cs="Segoe UI"/>
              <w:color w:val="24292E"/>
              <w:sz w:val="21"/>
              <w:szCs w:val="21"/>
            </w:rPr>
          </w:rPrChange>
        </w:rPr>
      </w:pPr>
      <w:ins w:id="102" w:author="Peter Parslow" w:date="2021-06-29T14:37:00Z">
        <w:r w:rsidRPr="009D2313">
          <w:rPr>
            <w:color w:val="24292E"/>
            <w:sz w:val="18"/>
            <w:szCs w:val="18"/>
            <w:rPrChange w:id="103" w:author="Peter Parslow" w:date="2021-06-29T14:38:00Z">
              <w:rPr>
                <w:rFonts w:ascii="Segoe UI" w:hAnsi="Segoe UI" w:cs="Segoe UI"/>
                <w:color w:val="24292E"/>
                <w:sz w:val="21"/>
                <w:szCs w:val="21"/>
              </w:rPr>
            </w:rPrChange>
          </w:rPr>
          <w:fldChar w:fldCharType="begin"/>
        </w:r>
        <w:r w:rsidRPr="009D2313">
          <w:rPr>
            <w:color w:val="24292E"/>
            <w:sz w:val="18"/>
            <w:szCs w:val="18"/>
            <w:rPrChange w:id="104" w:author="Peter Parslow" w:date="2021-06-29T14:38:00Z">
              <w:rPr>
                <w:rFonts w:ascii="Segoe UI" w:hAnsi="Segoe UI" w:cs="Segoe UI"/>
                <w:color w:val="24292E"/>
                <w:sz w:val="21"/>
                <w:szCs w:val="21"/>
              </w:rPr>
            </w:rPrChange>
          </w:rPr>
          <w:instrText xml:space="preserve"> HYPERLINK "https://www.medin.org.uk/data/submit-metadata" </w:instrText>
        </w:r>
        <w:r w:rsidRPr="009D2313">
          <w:rPr>
            <w:color w:val="24292E"/>
            <w:sz w:val="18"/>
            <w:szCs w:val="18"/>
            <w:rPrChange w:id="105" w:author="Peter Parslow" w:date="2021-06-29T14:38:00Z">
              <w:rPr>
                <w:rFonts w:ascii="Segoe UI" w:hAnsi="Segoe UI" w:cs="Segoe UI"/>
                <w:color w:val="24292E"/>
                <w:sz w:val="21"/>
                <w:szCs w:val="21"/>
              </w:rPr>
            </w:rPrChange>
          </w:rPr>
          <w:fldChar w:fldCharType="separate"/>
        </w:r>
        <w:r w:rsidRPr="009D2313">
          <w:rPr>
            <w:rStyle w:val="Hyperlink"/>
            <w:sz w:val="18"/>
            <w:szCs w:val="18"/>
            <w:rPrChange w:id="106" w:author="Peter Parslow" w:date="2021-06-29T14:38:00Z">
              <w:rPr>
                <w:rStyle w:val="Hyperlink"/>
                <w:rFonts w:ascii="Segoe UI" w:hAnsi="Segoe UI" w:cs="Segoe UI"/>
                <w:sz w:val="21"/>
                <w:szCs w:val="21"/>
              </w:rPr>
            </w:rPrChange>
          </w:rPr>
          <w:t>MEDIN metadata editors</w:t>
        </w:r>
        <w:r w:rsidRPr="009D2313">
          <w:rPr>
            <w:color w:val="24292E"/>
            <w:sz w:val="18"/>
            <w:szCs w:val="18"/>
            <w:rPrChange w:id="107" w:author="Peter Parslow" w:date="2021-06-29T14:38:00Z">
              <w:rPr>
                <w:rFonts w:ascii="Segoe UI" w:hAnsi="Segoe UI" w:cs="Segoe UI"/>
                <w:color w:val="24292E"/>
                <w:sz w:val="21"/>
                <w:szCs w:val="21"/>
              </w:rPr>
            </w:rPrChange>
          </w:rPr>
          <w:fldChar w:fldCharType="end"/>
        </w:r>
        <w:r w:rsidRPr="009D2313">
          <w:rPr>
            <w:color w:val="24292E"/>
            <w:sz w:val="18"/>
            <w:szCs w:val="18"/>
            <w:rPrChange w:id="108" w:author="Peter Parslow" w:date="2021-06-29T14:38:00Z">
              <w:rPr>
                <w:rFonts w:ascii="Segoe UI" w:hAnsi="Segoe UI" w:cs="Segoe UI"/>
                <w:color w:val="24292E"/>
                <w:sz w:val="21"/>
                <w:szCs w:val="21"/>
              </w:rPr>
            </w:rPrChange>
          </w:rPr>
          <w:t>: online and downloadable client editors for the MEDIN community profile</w:t>
        </w:r>
      </w:ins>
    </w:p>
    <w:p w14:paraId="3A50E0AF" w14:textId="255218A3" w:rsidR="00843A76" w:rsidDel="00DE4242" w:rsidRDefault="000328C9">
      <w:pPr>
        <w:pStyle w:val="Heading2"/>
        <w:shd w:val="clear" w:color="auto" w:fill="FFFFFF"/>
        <w:divId w:val="155342536"/>
        <w:rPr>
          <w:del w:id="109" w:author="Peter Parslow" w:date="2021-05-21T10:53:00Z"/>
          <w:rFonts w:eastAsia="Times New Roman"/>
          <w:lang w:val="en-US"/>
        </w:rPr>
      </w:pPr>
      <w:del w:id="110" w:author="Peter Parslow" w:date="2021-05-21T10:53:00Z">
        <w:r w:rsidDel="0020509B">
          <w:rPr>
            <w:rFonts w:eastAsia="Times New Roman"/>
            <w:lang w:val="en-US"/>
          </w:rPr>
          <w:delText>How to use</w:delText>
        </w:r>
      </w:del>
    </w:p>
    <w:p w14:paraId="5987F2B1" w14:textId="77777777" w:rsidR="00DE4242" w:rsidRDefault="00DE4242">
      <w:pPr>
        <w:pStyle w:val="Heading2"/>
        <w:shd w:val="clear" w:color="auto" w:fill="FFFFFF"/>
        <w:divId w:val="155342536"/>
        <w:rPr>
          <w:ins w:id="111" w:author="Peter Parslow" w:date="2021-06-29T14:37:00Z"/>
          <w:rFonts w:eastAsia="Times New Roman"/>
          <w:lang w:val="en-US"/>
        </w:rPr>
      </w:pPr>
    </w:p>
    <w:p w14:paraId="4BC87A3B" w14:textId="77C16569" w:rsidR="00843A76" w:rsidDel="0020509B" w:rsidRDefault="000328C9">
      <w:pPr>
        <w:pStyle w:val="NormalWeb"/>
        <w:shd w:val="clear" w:color="auto" w:fill="FFFFFF"/>
        <w:divId w:val="155342536"/>
        <w:rPr>
          <w:del w:id="112" w:author="Peter Parslow" w:date="2021-05-21T10:53:00Z"/>
          <w:color w:val="676161"/>
          <w:sz w:val="18"/>
          <w:szCs w:val="18"/>
          <w:lang w:val="en-US"/>
        </w:rPr>
      </w:pPr>
      <w:del w:id="113" w:author="Peter Parslow" w:date="2021-05-21T10:53:00Z">
        <w:r w:rsidDel="0020509B">
          <w:rPr>
            <w:color w:val="676161"/>
            <w:sz w:val="18"/>
            <w:szCs w:val="18"/>
            <w:lang w:val="en-US"/>
          </w:rPr>
          <w:lastRenderedPageBreak/>
          <w:delText>If you are:</w:delText>
        </w:r>
      </w:del>
    </w:p>
    <w:p w14:paraId="65060F69" w14:textId="208A1244" w:rsidR="00843A76" w:rsidDel="0020509B" w:rsidRDefault="000328C9">
      <w:pPr>
        <w:numPr>
          <w:ilvl w:val="0"/>
          <w:numId w:val="2"/>
        </w:numPr>
        <w:shd w:val="clear" w:color="auto" w:fill="FFFFFF"/>
        <w:spacing w:before="100" w:beforeAutospacing="1" w:after="100" w:afterAutospacing="1"/>
        <w:ind w:left="1117"/>
        <w:divId w:val="155342536"/>
        <w:rPr>
          <w:del w:id="114" w:author="Peter Parslow" w:date="2021-05-21T10:53:00Z"/>
          <w:rFonts w:eastAsia="Times New Roman"/>
          <w:color w:val="676161"/>
          <w:sz w:val="18"/>
          <w:szCs w:val="18"/>
          <w:lang w:val="en-US"/>
        </w:rPr>
      </w:pPr>
      <w:del w:id="115" w:author="Peter Parslow" w:date="2021-05-21T10:53:00Z">
        <w:r w:rsidDel="0020509B">
          <w:rPr>
            <w:rStyle w:val="Strong"/>
            <w:rFonts w:eastAsia="Times New Roman"/>
            <w:color w:val="676161"/>
            <w:sz w:val="18"/>
            <w:szCs w:val="18"/>
            <w:lang w:val="en-US"/>
          </w:rPr>
          <w:delText>new to metadata</w:delText>
        </w:r>
        <w:r w:rsidDel="0020509B">
          <w:rPr>
            <w:rFonts w:eastAsia="Times New Roman"/>
            <w:color w:val="676161"/>
            <w:sz w:val="18"/>
            <w:szCs w:val="18"/>
            <w:lang w:val="en-US"/>
          </w:rPr>
          <w:delText> then follow </w:delText>
        </w:r>
        <w:r w:rsidR="0062343D" w:rsidDel="0020509B">
          <w:fldChar w:fldCharType="begin"/>
        </w:r>
        <w:r w:rsidR="0062343D" w:rsidDel="0020509B">
          <w:delInstrText xml:space="preserve"> HYPERLINK "https://www.agi.org.uk/40-gemini/1052-metadata-guidelines-for-geospatial-data-resources-part-1" \o "GEMINI Guidelines" </w:delInstrText>
        </w:r>
        <w:r w:rsidR="0062343D" w:rsidDel="0020509B">
          <w:fldChar w:fldCharType="separate"/>
        </w:r>
        <w:r w:rsidDel="0020509B">
          <w:rPr>
            <w:rStyle w:val="Hyperlink"/>
            <w:rFonts w:eastAsia="Times New Roman"/>
            <w:sz w:val="18"/>
            <w:szCs w:val="18"/>
            <w:lang w:val="en-US"/>
          </w:rPr>
          <w:delText>this link</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to gain a general introduction to metadata for geographic information before going any further. The </w:delText>
        </w:r>
        <w:r w:rsidR="0062343D" w:rsidDel="0020509B">
          <w:fldChar w:fldCharType="begin"/>
        </w:r>
        <w:r w:rsidR="0062343D" w:rsidDel="0020509B">
          <w:delInstrText xml:space="preserve"> HYPERLINK "https://www.agi.org.uk/40-gemini/1056-glossary" \o "GEMINI Glossary" </w:delInstrText>
        </w:r>
        <w:r w:rsidR="0062343D" w:rsidDel="0020509B">
          <w:fldChar w:fldCharType="separate"/>
        </w:r>
        <w:r w:rsidDel="0020509B">
          <w:rPr>
            <w:rStyle w:val="Hyperlink"/>
            <w:rFonts w:eastAsia="Times New Roman"/>
            <w:sz w:val="18"/>
            <w:szCs w:val="18"/>
            <w:lang w:val="en-US"/>
          </w:rPr>
          <w:delText>glossary of terms</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and </w:delText>
        </w:r>
        <w:r w:rsidR="0062343D" w:rsidDel="0020509B">
          <w:fldChar w:fldCharType="begin"/>
        </w:r>
        <w:r w:rsidR="0062343D" w:rsidDel="0020509B">
          <w:delInstrText xml:space="preserve"> HYPERLINK "https://www.agi.org.uk/40-gemini/1047-metadata-guidelines-for-geospatial-data-resources-part-3" \o "GEMINI References" </w:delInstrText>
        </w:r>
        <w:r w:rsidR="0062343D" w:rsidDel="0020509B">
          <w:fldChar w:fldCharType="separate"/>
        </w:r>
        <w:r w:rsidDel="0020509B">
          <w:rPr>
            <w:rStyle w:val="Hyperlink"/>
            <w:rFonts w:eastAsia="Times New Roman"/>
            <w:sz w:val="18"/>
            <w:szCs w:val="18"/>
            <w:lang w:val="en-US"/>
          </w:rPr>
          <w:delText>list of references</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may also be useful;</w:delText>
        </w:r>
      </w:del>
    </w:p>
    <w:p w14:paraId="348A1127" w14:textId="004ED201" w:rsidR="00843A76" w:rsidDel="0020509B" w:rsidRDefault="000328C9">
      <w:pPr>
        <w:numPr>
          <w:ilvl w:val="0"/>
          <w:numId w:val="2"/>
        </w:numPr>
        <w:shd w:val="clear" w:color="auto" w:fill="FFFFFF"/>
        <w:spacing w:before="100" w:beforeAutospacing="1" w:after="100" w:afterAutospacing="1"/>
        <w:ind w:left="1117"/>
        <w:divId w:val="155342536"/>
        <w:rPr>
          <w:del w:id="116" w:author="Peter Parslow" w:date="2021-05-21T10:53:00Z"/>
          <w:rFonts w:eastAsia="Times New Roman"/>
          <w:color w:val="676161"/>
          <w:sz w:val="18"/>
          <w:szCs w:val="18"/>
          <w:lang w:val="en-US"/>
        </w:rPr>
      </w:pPr>
      <w:del w:id="117" w:author="Peter Parslow" w:date="2021-05-21T10:53:00Z">
        <w:r w:rsidDel="0020509B">
          <w:rPr>
            <w:rStyle w:val="Strong"/>
            <w:rFonts w:eastAsia="Times New Roman"/>
            <w:color w:val="676161"/>
            <w:sz w:val="18"/>
            <w:szCs w:val="18"/>
            <w:lang w:val="en-US"/>
          </w:rPr>
          <w:delText>starting to compile metadata conforming to UK GEMINI2</w:delText>
        </w:r>
        <w:r w:rsidDel="0020509B">
          <w:rPr>
            <w:rFonts w:eastAsia="Times New Roman"/>
            <w:color w:val="676161"/>
            <w:sz w:val="18"/>
            <w:szCs w:val="18"/>
            <w:lang w:val="en-US"/>
          </w:rPr>
          <w:delText> and are unfamiliar with the standard, then follow </w:delText>
        </w:r>
        <w:r w:rsidR="0062343D" w:rsidDel="0020509B">
          <w:fldChar w:fldCharType="begin"/>
        </w:r>
        <w:r w:rsidR="0062343D" w:rsidDel="0020509B">
          <w:delInstrText xml:space="preserve"> HYPERLINK "https://www.agi.org.uk/40-gemini/1051-uk-gemini-v2-2-specification-for-discovery-metadata-for-geospatial-resources" \o "GEMINI requirements" </w:delInstrText>
        </w:r>
        <w:r w:rsidR="0062343D" w:rsidDel="0020509B">
          <w:fldChar w:fldCharType="separate"/>
        </w:r>
        <w:r w:rsidDel="0020509B">
          <w:rPr>
            <w:rStyle w:val="Hyperlink"/>
            <w:rFonts w:eastAsia="Times New Roman"/>
            <w:sz w:val="18"/>
            <w:szCs w:val="18"/>
            <w:lang w:val="en-US"/>
          </w:rPr>
          <w:delText>this link</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to understand the scope, terms used and the requirements and also </w:delText>
        </w:r>
        <w:r w:rsidR="0062343D" w:rsidDel="0020509B">
          <w:fldChar w:fldCharType="begin"/>
        </w:r>
        <w:r w:rsidR="0062343D" w:rsidDel="0020509B">
          <w:delInstrText xml:space="preserve"> HYPERLINK "https://www.agi.org.uk/40-gemini/1049-metadata-guidelines-for-geospatial-data-resources-part-2" \o "GEMINI guidelines 2" </w:delInstrText>
        </w:r>
        <w:r w:rsidR="0062343D" w:rsidDel="0020509B">
          <w:fldChar w:fldCharType="separate"/>
        </w:r>
        <w:r w:rsidDel="0020509B">
          <w:rPr>
            <w:rStyle w:val="Hyperlink"/>
            <w:rFonts w:eastAsia="Times New Roman"/>
            <w:sz w:val="18"/>
            <w:szCs w:val="18"/>
            <w:lang w:val="en-US"/>
          </w:rPr>
          <w:delText>this one</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which provides general guidance;</w:delText>
        </w:r>
      </w:del>
    </w:p>
    <w:p w14:paraId="2FC0CF20" w14:textId="2C8195C8" w:rsidR="00843A76" w:rsidDel="0020509B" w:rsidRDefault="000328C9">
      <w:pPr>
        <w:numPr>
          <w:ilvl w:val="0"/>
          <w:numId w:val="2"/>
        </w:numPr>
        <w:shd w:val="clear" w:color="auto" w:fill="FFFFFF"/>
        <w:spacing w:before="100" w:beforeAutospacing="1" w:after="100" w:afterAutospacing="1"/>
        <w:ind w:left="1117"/>
        <w:divId w:val="155342536"/>
        <w:rPr>
          <w:del w:id="118" w:author="Peter Parslow" w:date="2021-05-21T10:53:00Z"/>
          <w:rFonts w:eastAsia="Times New Roman"/>
          <w:color w:val="676161"/>
          <w:sz w:val="18"/>
          <w:szCs w:val="18"/>
          <w:lang w:val="en-US"/>
        </w:rPr>
      </w:pPr>
      <w:del w:id="119" w:author="Peter Parslow" w:date="2021-05-21T10:53:00Z">
        <w:r w:rsidDel="0020509B">
          <w:rPr>
            <w:rStyle w:val="Strong"/>
            <w:rFonts w:eastAsia="Times New Roman"/>
            <w:color w:val="676161"/>
            <w:sz w:val="18"/>
            <w:szCs w:val="18"/>
            <w:lang w:val="en-US"/>
          </w:rPr>
          <w:delText>familiar with UK GEMINI</w:delText>
        </w:r>
        <w:r w:rsidDel="0020509B">
          <w:rPr>
            <w:rFonts w:eastAsia="Times New Roman"/>
            <w:color w:val="676161"/>
            <w:sz w:val="18"/>
            <w:szCs w:val="18"/>
            <w:lang w:val="en-US"/>
          </w:rPr>
          <w:delText> and require specific information about the requirements and guidance for the metadata elements, then follow one of these links: to describe </w:delText>
        </w:r>
        <w:r w:rsidR="0062343D" w:rsidDel="0020509B">
          <w:fldChar w:fldCharType="begin"/>
        </w:r>
        <w:r w:rsidR="0062343D" w:rsidDel="0020509B">
          <w:delInstrText xml:space="preserve"> HYPERLINK "https://www.agi.org.uk/40-gemini/1062-gemini-datasets-and-data-series" \o "details; GEMINI datasets and series" </w:delInstrText>
        </w:r>
        <w:r w:rsidR="0062343D" w:rsidDel="0020509B">
          <w:fldChar w:fldCharType="separate"/>
        </w:r>
        <w:r w:rsidDel="0020509B">
          <w:rPr>
            <w:rStyle w:val="Hyperlink"/>
            <w:rFonts w:eastAsia="Times New Roman"/>
            <w:sz w:val="18"/>
            <w:szCs w:val="18"/>
            <w:lang w:val="en-US"/>
          </w:rPr>
          <w:delText>datasets or series</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or for </w:delText>
        </w:r>
        <w:r w:rsidR="0062343D" w:rsidDel="0020509B">
          <w:fldChar w:fldCharType="begin"/>
        </w:r>
        <w:r w:rsidR="0062343D" w:rsidDel="0020509B">
          <w:delInstrText xml:space="preserve"> HYPERLINK "https://www.agi.org.uk/40-gemini/1063-gemini-services" \o "Details; GEMINI; services" </w:delInstrText>
        </w:r>
        <w:r w:rsidR="0062343D" w:rsidDel="0020509B">
          <w:fldChar w:fldCharType="separate"/>
        </w:r>
        <w:r w:rsidDel="0020509B">
          <w:rPr>
            <w:rStyle w:val="Hyperlink"/>
            <w:rFonts w:eastAsia="Times New Roman"/>
            <w:sz w:val="18"/>
            <w:szCs w:val="18"/>
            <w:lang w:val="en-US"/>
          </w:rPr>
          <w:delText>services</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w:delText>
        </w:r>
      </w:del>
    </w:p>
    <w:p w14:paraId="12D6BCD2" w14:textId="499A6787" w:rsidR="00843A76" w:rsidDel="0020509B" w:rsidRDefault="000328C9">
      <w:pPr>
        <w:numPr>
          <w:ilvl w:val="0"/>
          <w:numId w:val="2"/>
        </w:numPr>
        <w:shd w:val="clear" w:color="auto" w:fill="FFFFFF"/>
        <w:spacing w:before="100" w:beforeAutospacing="1" w:after="100" w:afterAutospacing="1"/>
        <w:ind w:left="1117"/>
        <w:divId w:val="155342536"/>
        <w:rPr>
          <w:del w:id="120" w:author="Peter Parslow" w:date="2021-05-21T10:53:00Z"/>
          <w:rFonts w:eastAsia="Times New Roman"/>
          <w:color w:val="676161"/>
          <w:sz w:val="18"/>
          <w:szCs w:val="18"/>
          <w:lang w:val="en-US"/>
        </w:rPr>
      </w:pPr>
      <w:del w:id="121" w:author="Peter Parslow" w:date="2021-05-21T10:53:00Z">
        <w:r w:rsidDel="0020509B">
          <w:rPr>
            <w:rStyle w:val="Strong"/>
            <w:rFonts w:eastAsia="Times New Roman"/>
            <w:color w:val="676161"/>
            <w:sz w:val="18"/>
            <w:szCs w:val="18"/>
            <w:lang w:val="en-US"/>
          </w:rPr>
          <w:delText>encoding UK GEMINI metadata in XML</w:delText>
        </w:r>
        <w:r w:rsidDel="0020509B">
          <w:rPr>
            <w:rFonts w:eastAsia="Times New Roman"/>
            <w:color w:val="676161"/>
            <w:sz w:val="18"/>
            <w:szCs w:val="18"/>
            <w:lang w:val="en-US"/>
          </w:rPr>
          <w:delText>, then </w:delText>
        </w:r>
        <w:r w:rsidR="0062343D" w:rsidDel="0020509B">
          <w:fldChar w:fldCharType="begin"/>
        </w:r>
        <w:r w:rsidR="0062343D" w:rsidDel="0020509B">
          <w:delInstrText xml:space="preserve"> HYPERLINK "https://www.agi.org.uk/gemini/40-gemini/1048-uk-gemini-encoding-guidance/" \o "1048-uk-gemini-encoding-guidance" </w:delInstrText>
        </w:r>
        <w:r w:rsidR="0062343D" w:rsidDel="0020509B">
          <w:fldChar w:fldCharType="separate"/>
        </w:r>
        <w:r w:rsidDel="0020509B">
          <w:rPr>
            <w:rStyle w:val="Hyperlink"/>
            <w:rFonts w:eastAsia="Times New Roman"/>
            <w:sz w:val="18"/>
            <w:szCs w:val="18"/>
            <w:lang w:val="en-US"/>
          </w:rPr>
          <w:delText>general guidance</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is supplemented with detailed guidance for each metadata element at </w:delText>
        </w:r>
        <w:r w:rsidR="0062343D" w:rsidDel="0020509B">
          <w:fldChar w:fldCharType="begin"/>
        </w:r>
        <w:r w:rsidR="0062343D" w:rsidDel="0020509B">
          <w:delInstrText xml:space="preserve"> HYPERLINK "https://www.agi.org.uk/40-gemini/1062-gemini-datasets-and-data-series" \o "Detailed guidance – GEMINI; datasets and series" </w:delInstrText>
        </w:r>
        <w:r w:rsidR="0062343D" w:rsidDel="0020509B">
          <w:fldChar w:fldCharType="separate"/>
        </w:r>
        <w:r w:rsidDel="0020509B">
          <w:rPr>
            <w:rStyle w:val="Hyperlink"/>
            <w:rFonts w:eastAsia="Times New Roman"/>
            <w:sz w:val="18"/>
            <w:szCs w:val="18"/>
            <w:lang w:val="en-US"/>
          </w:rPr>
          <w:delText>datasets or series</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or for </w:delText>
        </w:r>
        <w:r w:rsidR="0062343D" w:rsidDel="0020509B">
          <w:fldChar w:fldCharType="begin"/>
        </w:r>
        <w:r w:rsidR="0062343D" w:rsidDel="0020509B">
          <w:delInstrText xml:space="preserve"> HYPERLINK "https://www.agi.org.uk/40-gemini/1063-gemini-services" \o "Detailed guidance – GEMINI; services" </w:delInstrText>
        </w:r>
        <w:r w:rsidR="0062343D" w:rsidDel="0020509B">
          <w:fldChar w:fldCharType="separate"/>
        </w:r>
        <w:r w:rsidDel="0020509B">
          <w:rPr>
            <w:rStyle w:val="Hyperlink"/>
            <w:rFonts w:eastAsia="Times New Roman"/>
            <w:sz w:val="18"/>
            <w:szCs w:val="18"/>
            <w:lang w:val="en-US"/>
          </w:rPr>
          <w:delText>services</w:delText>
        </w:r>
        <w:r w:rsidR="0062343D" w:rsidDel="0020509B">
          <w:rPr>
            <w:rStyle w:val="Hyperlink"/>
            <w:rFonts w:eastAsia="Times New Roman"/>
            <w:sz w:val="18"/>
            <w:szCs w:val="18"/>
            <w:lang w:val="en-US"/>
          </w:rPr>
          <w:fldChar w:fldCharType="end"/>
        </w:r>
      </w:del>
    </w:p>
    <w:p w14:paraId="53166E9F" w14:textId="67D80AB0" w:rsidR="00843A76" w:rsidDel="0020509B" w:rsidRDefault="000328C9">
      <w:pPr>
        <w:numPr>
          <w:ilvl w:val="0"/>
          <w:numId w:val="2"/>
        </w:numPr>
        <w:shd w:val="clear" w:color="auto" w:fill="FFFFFF"/>
        <w:spacing w:before="100" w:beforeAutospacing="1" w:after="100" w:afterAutospacing="1"/>
        <w:ind w:left="1117"/>
        <w:divId w:val="155342536"/>
        <w:rPr>
          <w:del w:id="122" w:author="Peter Parslow" w:date="2021-05-21T10:53:00Z"/>
          <w:rFonts w:eastAsia="Times New Roman"/>
          <w:color w:val="676161"/>
          <w:sz w:val="18"/>
          <w:szCs w:val="18"/>
          <w:lang w:val="en-US"/>
        </w:rPr>
      </w:pPr>
      <w:del w:id="123" w:author="Peter Parslow" w:date="2021-05-21T10:53:00Z">
        <w:r w:rsidDel="0020509B">
          <w:rPr>
            <w:rStyle w:val="Strong"/>
            <w:rFonts w:eastAsia="Times New Roman"/>
            <w:color w:val="676161"/>
            <w:sz w:val="18"/>
            <w:szCs w:val="18"/>
            <w:lang w:val="en-US"/>
          </w:rPr>
          <w:delText>quality assuring metadata</w:delText>
        </w:r>
        <w:r w:rsidDel="0020509B">
          <w:rPr>
            <w:rFonts w:eastAsia="Times New Roman"/>
            <w:color w:val="676161"/>
            <w:sz w:val="18"/>
            <w:szCs w:val="18"/>
            <w:lang w:val="en-US"/>
          </w:rPr>
          <w:delText>, then information on common metadata errors can found </w:delText>
        </w:r>
        <w:r w:rsidR="0062343D" w:rsidDel="0020509B">
          <w:fldChar w:fldCharType="begin"/>
        </w:r>
        <w:r w:rsidR="0062343D" w:rsidDel="0020509B">
          <w:delInstrText xml:space="preserve"> HYPERLINK "https://www.agi.org.uk/40-gemini/1053-common-metadata-errors-uk-location-discovery-metadata-service" \o "UKINSPIRE Errors" </w:delInstrText>
        </w:r>
        <w:r w:rsidR="0062343D" w:rsidDel="0020509B">
          <w:fldChar w:fldCharType="separate"/>
        </w:r>
        <w:r w:rsidDel="0020509B">
          <w:rPr>
            <w:rStyle w:val="Hyperlink"/>
            <w:rFonts w:eastAsia="Times New Roman"/>
            <w:sz w:val="18"/>
            <w:szCs w:val="18"/>
            <w:lang w:val="en-US"/>
          </w:rPr>
          <w:delText>here</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w:delText>
        </w:r>
      </w:del>
    </w:p>
    <w:p w14:paraId="1E9EBBA8" w14:textId="461B26E9" w:rsidR="00843A76" w:rsidDel="0020509B" w:rsidRDefault="000328C9">
      <w:pPr>
        <w:numPr>
          <w:ilvl w:val="0"/>
          <w:numId w:val="2"/>
        </w:numPr>
        <w:shd w:val="clear" w:color="auto" w:fill="FFFFFF"/>
        <w:spacing w:before="100" w:beforeAutospacing="1" w:after="100" w:afterAutospacing="1"/>
        <w:ind w:left="1117"/>
        <w:divId w:val="155342536"/>
        <w:rPr>
          <w:del w:id="124" w:author="Peter Parslow" w:date="2021-05-21T10:53:00Z"/>
          <w:rFonts w:eastAsia="Times New Roman"/>
          <w:color w:val="676161"/>
          <w:sz w:val="18"/>
          <w:szCs w:val="18"/>
          <w:lang w:val="en-US"/>
        </w:rPr>
      </w:pPr>
      <w:del w:id="125" w:author="Peter Parslow" w:date="2021-05-21T10:53:00Z">
        <w:r w:rsidDel="0020509B">
          <w:rPr>
            <w:rStyle w:val="Strong"/>
            <w:rFonts w:eastAsia="Times New Roman"/>
            <w:color w:val="676161"/>
            <w:sz w:val="18"/>
            <w:szCs w:val="18"/>
            <w:lang w:val="en-US"/>
          </w:rPr>
          <w:delText>Schematron rules</w:delText>
        </w:r>
        <w:r w:rsidDel="0020509B">
          <w:rPr>
            <w:rFonts w:eastAsia="Times New Roman"/>
            <w:color w:val="676161"/>
            <w:sz w:val="18"/>
            <w:szCs w:val="18"/>
            <w:lang w:val="en-US"/>
          </w:rPr>
          <w:delText> which check many of the constraints in GEMINI is available as a </w:delText>
        </w:r>
        <w:r w:rsidR="0062343D" w:rsidDel="0020509B">
          <w:fldChar w:fldCharType="begin"/>
        </w:r>
        <w:r w:rsidR="0062343D" w:rsidDel="0020509B">
          <w:delInstrText xml:space="preserve"> HYPERLINK "https://github.com/AGIGemini/Schematron" \t "_blank" \o "GEMINI 2.3 Schematron GitHub" </w:delInstrText>
        </w:r>
        <w:r w:rsidR="0062343D" w:rsidDel="0020509B">
          <w:fldChar w:fldCharType="separate"/>
        </w:r>
        <w:r w:rsidDel="0020509B">
          <w:rPr>
            <w:rStyle w:val="Hyperlink"/>
            <w:rFonts w:eastAsia="Times New Roman"/>
            <w:sz w:val="18"/>
            <w:szCs w:val="18"/>
            <w:lang w:val="en-US"/>
          </w:rPr>
          <w:delText>on GitHub (free link)</w:delText>
        </w:r>
        <w:r w:rsidR="0062343D" w:rsidDel="0020509B">
          <w:rPr>
            <w:rStyle w:val="Hyperlink"/>
            <w:rFonts w:eastAsia="Times New Roman"/>
            <w:sz w:val="18"/>
            <w:szCs w:val="18"/>
            <w:lang w:val="en-US"/>
          </w:rPr>
          <w:fldChar w:fldCharType="end"/>
        </w:r>
        <w:r w:rsidDel="0020509B">
          <w:rPr>
            <w:rFonts w:eastAsia="Times New Roman"/>
            <w:color w:val="676161"/>
            <w:sz w:val="18"/>
            <w:szCs w:val="18"/>
            <w:lang w:val="en-US"/>
          </w:rPr>
          <w:delText>, under a Creative Commons license.</w:delText>
        </w:r>
      </w:del>
    </w:p>
    <w:p w14:paraId="4A91D31A" w14:textId="77777777" w:rsidR="00843A76" w:rsidRDefault="000328C9">
      <w:pPr>
        <w:pStyle w:val="Heading2"/>
        <w:shd w:val="clear" w:color="auto" w:fill="FFFFFF"/>
        <w:divId w:val="155342536"/>
        <w:rPr>
          <w:rFonts w:eastAsia="Times New Roman"/>
          <w:lang w:val="en-US"/>
        </w:rPr>
      </w:pPr>
      <w:r>
        <w:rPr>
          <w:rFonts w:eastAsia="Times New Roman"/>
          <w:lang w:val="en-US"/>
        </w:rPr>
        <w:t>Feedback</w:t>
      </w:r>
    </w:p>
    <w:p w14:paraId="575C79B1" w14:textId="1086179C" w:rsidR="00843A76" w:rsidDel="0020509B" w:rsidRDefault="000328C9">
      <w:pPr>
        <w:pStyle w:val="NormalWeb"/>
        <w:shd w:val="clear" w:color="auto" w:fill="FFFFFF"/>
        <w:divId w:val="155342536"/>
        <w:rPr>
          <w:del w:id="126" w:author="Peter Parslow" w:date="2021-05-21T10:54:00Z"/>
          <w:color w:val="676161"/>
          <w:sz w:val="18"/>
          <w:szCs w:val="18"/>
          <w:lang w:val="en-US"/>
        </w:rPr>
      </w:pPr>
      <w:del w:id="127" w:author="Peter Parslow" w:date="2021-05-21T10:54:00Z">
        <w:r w:rsidDel="0020509B">
          <w:rPr>
            <w:color w:val="676161"/>
            <w:sz w:val="18"/>
            <w:szCs w:val="18"/>
            <w:lang w:val="en-US"/>
          </w:rPr>
          <w:delText>This is a new service which we hope will provide better and more accessible information for the metadata compiler and also lead to improvements in the quality of metadata collected. By publishing the content on the web, it will mean that any changes, such as those to the INSPIRE Implementing Rules can be published more quickly.</w:delText>
        </w:r>
      </w:del>
    </w:p>
    <w:p w14:paraId="11B54EB3" w14:textId="77777777" w:rsidR="00843A76" w:rsidRDefault="000328C9">
      <w:pPr>
        <w:pStyle w:val="NormalWeb"/>
        <w:shd w:val="clear" w:color="auto" w:fill="FFFFFF"/>
        <w:divId w:val="155342536"/>
        <w:rPr>
          <w:color w:val="676161"/>
          <w:sz w:val="18"/>
          <w:szCs w:val="18"/>
          <w:lang w:val="en-US"/>
        </w:rPr>
      </w:pPr>
      <w:r>
        <w:rPr>
          <w:color w:val="676161"/>
          <w:sz w:val="18"/>
          <w:szCs w:val="18"/>
          <w:lang w:val="en-US"/>
        </w:rPr>
        <w:t xml:space="preserve">We </w:t>
      </w:r>
      <w:proofErr w:type="spellStart"/>
      <w:r>
        <w:rPr>
          <w:color w:val="676161"/>
          <w:sz w:val="18"/>
          <w:szCs w:val="18"/>
          <w:lang w:val="en-US"/>
        </w:rPr>
        <w:t>realise</w:t>
      </w:r>
      <w:proofErr w:type="spellEnd"/>
      <w:r>
        <w:rPr>
          <w:color w:val="676161"/>
          <w:sz w:val="18"/>
          <w:szCs w:val="18"/>
          <w:lang w:val="en-US"/>
        </w:rPr>
        <w:t xml:space="preserve"> that the various aspects of the website could be improved and that there may be some errors and inconsistencies in the content, therefore we would like to hear from you if you spot any of these or you would like to see improvements in terms of presentation and usability.</w:t>
      </w:r>
    </w:p>
    <w:p w14:paraId="7398E2DF" w14:textId="6F616C26" w:rsidR="00843A76" w:rsidRDefault="000328C9">
      <w:pPr>
        <w:pStyle w:val="NormalWeb"/>
        <w:shd w:val="clear" w:color="auto" w:fill="FFFFFF"/>
        <w:divId w:val="155342536"/>
        <w:rPr>
          <w:color w:val="676161"/>
          <w:sz w:val="18"/>
          <w:szCs w:val="18"/>
          <w:lang w:val="en-US"/>
        </w:rPr>
      </w:pPr>
      <w:r>
        <w:rPr>
          <w:color w:val="676161"/>
          <w:sz w:val="18"/>
          <w:szCs w:val="18"/>
          <w:lang w:val="en-US"/>
        </w:rPr>
        <w:t>Please send any comments to </w:t>
      </w:r>
      <w:hyperlink r:id="rId12" w:history="1">
        <w:r>
          <w:rPr>
            <w:rStyle w:val="Hyperlink"/>
            <w:sz w:val="18"/>
            <w:szCs w:val="18"/>
            <w:lang w:val="en-US"/>
          </w:rPr>
          <w:t>gemini@agi.org.uk</w:t>
        </w:r>
      </w:hyperlink>
      <w:ins w:id="128" w:author="Peter Parslow" w:date="2021-05-21T10:54:00Z">
        <w:r w:rsidR="0020509B">
          <w:rPr>
            <w:rStyle w:val="Hyperlink"/>
            <w:sz w:val="18"/>
            <w:szCs w:val="18"/>
            <w:lang w:val="en-US"/>
          </w:rPr>
          <w:t>.</w:t>
        </w:r>
      </w:ins>
      <w:del w:id="129" w:author="Peter Parslow" w:date="2021-05-21T10:54:00Z">
        <w:r w:rsidDel="0020509B">
          <w:rPr>
            <w:color w:val="676161"/>
            <w:sz w:val="18"/>
            <w:szCs w:val="18"/>
            <w:lang w:val="en-US"/>
          </w:rPr>
          <w:delText>, copied to Peter Parslow at Ordnance Survey (chair of AGI Standards Committee)</w:delText>
        </w:r>
      </w:del>
    </w:p>
    <w:p w14:paraId="4D73090F" w14:textId="13C6B59B" w:rsidR="00843A76" w:rsidRDefault="000328C9" w:rsidP="0062343D">
      <w:pPr>
        <w:pStyle w:val="NormalWeb"/>
        <w:shd w:val="clear" w:color="auto" w:fill="FFFFFF"/>
        <w:divId w:val="155342536"/>
        <w:rPr>
          <w:rFonts w:ascii="inherit" w:eastAsia="Times New Roman" w:hAnsi="inherit" w:cs="Segoe UI"/>
          <w:color w:val="212529"/>
          <w:sz w:val="18"/>
          <w:szCs w:val="18"/>
          <w:lang w:val="en-US"/>
        </w:rPr>
      </w:pPr>
      <w:r>
        <w:rPr>
          <w:rStyle w:val="Emphasis"/>
          <w:color w:val="676161"/>
          <w:sz w:val="18"/>
          <w:szCs w:val="18"/>
          <w:lang w:val="en-US"/>
        </w:rPr>
        <w:t xml:space="preserve">Last updated: </w:t>
      </w:r>
      <w:del w:id="130" w:author="Peter Parslow" w:date="2021-06-29T14:39:00Z">
        <w:r w:rsidDel="00A046BC">
          <w:rPr>
            <w:rStyle w:val="Emphasis"/>
            <w:color w:val="676161"/>
            <w:sz w:val="18"/>
            <w:szCs w:val="18"/>
            <w:lang w:val="en-US"/>
          </w:rPr>
          <w:delText xml:space="preserve">May </w:delText>
        </w:r>
      </w:del>
      <w:ins w:id="131" w:author="Peter Parslow" w:date="2021-06-29T14:39:00Z">
        <w:r w:rsidR="00A046BC">
          <w:rPr>
            <w:rStyle w:val="Emphasis"/>
            <w:color w:val="676161"/>
            <w:sz w:val="18"/>
            <w:szCs w:val="18"/>
            <w:lang w:val="en-US"/>
          </w:rPr>
          <w:t>June</w:t>
        </w:r>
        <w:r w:rsidR="00A046BC">
          <w:rPr>
            <w:rStyle w:val="Emphasis"/>
            <w:color w:val="676161"/>
            <w:sz w:val="18"/>
            <w:szCs w:val="18"/>
            <w:lang w:val="en-US"/>
          </w:rPr>
          <w:t xml:space="preserve"> </w:t>
        </w:r>
      </w:ins>
      <w:r>
        <w:rPr>
          <w:rStyle w:val="Emphasis"/>
          <w:color w:val="676161"/>
          <w:sz w:val="18"/>
          <w:szCs w:val="18"/>
          <w:lang w:val="en-US"/>
        </w:rPr>
        <w:t>20</w:t>
      </w:r>
      <w:ins w:id="132" w:author="Peter Parslow" w:date="2021-05-21T10:33:00Z">
        <w:r w:rsidR="000B3832">
          <w:rPr>
            <w:rStyle w:val="Emphasis"/>
            <w:color w:val="676161"/>
            <w:sz w:val="18"/>
            <w:szCs w:val="18"/>
            <w:lang w:val="en-US"/>
          </w:rPr>
          <w:t>2</w:t>
        </w:r>
      </w:ins>
      <w:r>
        <w:rPr>
          <w:rStyle w:val="Emphasis"/>
          <w:color w:val="676161"/>
          <w:sz w:val="18"/>
          <w:szCs w:val="18"/>
          <w:lang w:val="en-US"/>
        </w:rPr>
        <w:t>1</w:t>
      </w:r>
      <w:del w:id="133" w:author="Peter Parslow" w:date="2021-05-21T10:33:00Z">
        <w:r w:rsidDel="000B3832">
          <w:rPr>
            <w:rStyle w:val="Emphasis"/>
            <w:color w:val="676161"/>
            <w:sz w:val="18"/>
            <w:szCs w:val="18"/>
            <w:lang w:val="en-US"/>
          </w:rPr>
          <w:delText>8</w:delText>
        </w:r>
      </w:del>
      <w:r>
        <w:rPr>
          <w:rFonts w:ascii="inherit" w:eastAsia="Times New Roman" w:hAnsi="inherit" w:cs="Segoe UI"/>
          <w:color w:val="212529"/>
          <w:sz w:val="18"/>
          <w:szCs w:val="18"/>
          <w:lang w:val="en-US"/>
        </w:rPr>
        <w:t xml:space="preserve"> </w:t>
      </w:r>
    </w:p>
    <w:p w14:paraId="512F633C" w14:textId="77777777" w:rsidR="000328C9" w:rsidRDefault="000328C9">
      <w:pPr>
        <w:rPr>
          <w:rFonts w:eastAsia="Times New Roman"/>
        </w:rPr>
      </w:pPr>
    </w:p>
    <w:sectPr w:rsidR="000328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Peter Parslow" w:date="2021-05-21T10:51:00Z" w:initials="PP">
    <w:p w14:paraId="679620F3" w14:textId="7F6F9C80" w:rsidR="0069508B" w:rsidRDefault="0069508B">
      <w:pPr>
        <w:pStyle w:val="CommentText"/>
      </w:pPr>
      <w:r>
        <w:rPr>
          <w:rStyle w:val="CommentReference"/>
        </w:rPr>
        <w:annotationRef/>
      </w:r>
      <w:r>
        <w:t>Each of these is a link (well, apart from the “other material” heading).</w:t>
      </w:r>
      <w:r>
        <w:br/>
      </w:r>
      <w:r>
        <w:br/>
      </w:r>
      <w:r w:rsidR="001974FB">
        <w:t>We should review the first three; would they be better consolidated?</w:t>
      </w:r>
    </w:p>
  </w:comment>
  <w:comment w:id="36" w:author="Peter Parslow" w:date="2021-05-21T10:52:00Z" w:initials="PP">
    <w:p w14:paraId="77D3E15E" w14:textId="0999FAEA" w:rsidR="001974FB" w:rsidRDefault="001974FB">
      <w:pPr>
        <w:pStyle w:val="CommentText"/>
      </w:pPr>
      <w:r>
        <w:rPr>
          <w:rStyle w:val="CommentReference"/>
        </w:rPr>
        <w:annotationRef/>
      </w:r>
      <w:r>
        <w:t>Links. Are these three useful?</w:t>
      </w:r>
    </w:p>
  </w:comment>
  <w:comment w:id="65" w:author="Peter Parslow" w:date="2021-05-21T10:53:00Z" w:initials="PP">
    <w:p w14:paraId="1DE94BA4" w14:textId="0828D97D" w:rsidR="0020509B" w:rsidRDefault="0020509B">
      <w:pPr>
        <w:pStyle w:val="CommentText"/>
      </w:pPr>
      <w:r>
        <w:rPr>
          <w:rStyle w:val="CommentReference"/>
        </w:rPr>
        <w:annotationRef/>
      </w:r>
      <w:r>
        <w:t>Remove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9620F3" w15:done="0"/>
  <w15:commentEx w15:paraId="77D3E15E" w15:done="0"/>
  <w15:commentEx w15:paraId="1DE94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20F42" w16cex:dateUtc="2021-05-21T09:51:00Z"/>
  <w16cex:commentExtensible w16cex:durableId="24520F73" w16cex:dateUtc="2021-05-21T09:52:00Z"/>
  <w16cex:commentExtensible w16cex:durableId="24520FBD" w16cex:dateUtc="2021-05-21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9620F3" w16cid:durableId="24520F42"/>
  <w16cid:commentId w16cid:paraId="77D3E15E" w16cid:durableId="24520F73"/>
  <w16cid:commentId w16cid:paraId="1DE94BA4" w16cid:durableId="24520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panose1 w:val="00000000000000000000"/>
    <w:charset w:val="00"/>
    <w:family w:val="roman"/>
    <w:notTrueType/>
    <w:pitch w:val="default"/>
  </w:font>
  <w:font w:name="FontAwesome">
    <w:panose1 w:val="00000000000000000000"/>
    <w:charset w:val="00"/>
    <w:family w:val="roman"/>
    <w:notTrueType/>
    <w:pitch w:val="default"/>
  </w:font>
  <w:font w:name="Font Awesome 5 Brands">
    <w:charset w:val="00"/>
    <w:family w:val="auto"/>
    <w:pitch w:val="default"/>
  </w:font>
  <w:font w:name="Font Awesome 5 Free">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tar">
    <w:panose1 w:val="00000000000000000000"/>
    <w:charset w:val="00"/>
    <w:family w:val="roman"/>
    <w:notTrueType/>
    <w:pitch w:val="default"/>
  </w:font>
  <w:font w:name="Font Awesome 5 Pr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C1DFE"/>
    <w:multiLevelType w:val="multilevel"/>
    <w:tmpl w:val="A4E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B34AE"/>
    <w:multiLevelType w:val="multilevel"/>
    <w:tmpl w:val="87449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E7021"/>
    <w:multiLevelType w:val="multilevel"/>
    <w:tmpl w:val="CD56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B3F3B"/>
    <w:multiLevelType w:val="multilevel"/>
    <w:tmpl w:val="1B6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B0866"/>
    <w:multiLevelType w:val="multilevel"/>
    <w:tmpl w:val="D29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70142"/>
    <w:multiLevelType w:val="hybridMultilevel"/>
    <w:tmpl w:val="E2D8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Parslow">
    <w15:presenceInfo w15:providerId="AD" w15:userId="S::Peter.Parslow@os.uk::2d5a4dcb-66ec-40ec-9cfd-332e1f835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27"/>
    <w:rsid w:val="000133D6"/>
    <w:rsid w:val="0003272F"/>
    <w:rsid w:val="000328C9"/>
    <w:rsid w:val="000B29A0"/>
    <w:rsid w:val="000B3832"/>
    <w:rsid w:val="00127D1E"/>
    <w:rsid w:val="001974FB"/>
    <w:rsid w:val="0020509B"/>
    <w:rsid w:val="002902F2"/>
    <w:rsid w:val="002A2F51"/>
    <w:rsid w:val="002D0414"/>
    <w:rsid w:val="003A666C"/>
    <w:rsid w:val="005C5B24"/>
    <w:rsid w:val="0062343D"/>
    <w:rsid w:val="00625F8C"/>
    <w:rsid w:val="006826F1"/>
    <w:rsid w:val="0069508B"/>
    <w:rsid w:val="00744E5E"/>
    <w:rsid w:val="007553E5"/>
    <w:rsid w:val="0084323D"/>
    <w:rsid w:val="00843A76"/>
    <w:rsid w:val="00913AF6"/>
    <w:rsid w:val="00963817"/>
    <w:rsid w:val="009D2313"/>
    <w:rsid w:val="00A046BC"/>
    <w:rsid w:val="00AB1192"/>
    <w:rsid w:val="00AB6877"/>
    <w:rsid w:val="00B95220"/>
    <w:rsid w:val="00BE1840"/>
    <w:rsid w:val="00C02888"/>
    <w:rsid w:val="00C23A36"/>
    <w:rsid w:val="00D70427"/>
    <w:rsid w:val="00DE4242"/>
    <w:rsid w:val="00F41D77"/>
    <w:rsid w:val="00F65D80"/>
    <w:rsid w:val="00F94B7E"/>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2E71A"/>
  <w15:chartTrackingRefBased/>
  <w15:docId w15:val="{ADC78E5D-E1AE-4A83-A710-7C7A2777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48"/>
      <w:outlineLvl w:val="0"/>
    </w:pPr>
    <w:rPr>
      <w:rFonts w:ascii="Arial" w:hAnsi="Arial" w:cs="Arial"/>
      <w:color w:val="272727"/>
      <w:spacing w:val="-8"/>
      <w:kern w:val="36"/>
      <w:sz w:val="60"/>
      <w:szCs w:val="60"/>
    </w:rPr>
  </w:style>
  <w:style w:type="paragraph" w:styleId="Heading2">
    <w:name w:val="heading 2"/>
    <w:basedOn w:val="Normal"/>
    <w:link w:val="Heading2Char"/>
    <w:uiPriority w:val="9"/>
    <w:qFormat/>
    <w:pPr>
      <w:spacing w:before="300" w:after="48"/>
      <w:outlineLvl w:val="1"/>
    </w:pPr>
    <w:rPr>
      <w:rFonts w:ascii="Arial" w:hAnsi="Arial" w:cs="Arial"/>
      <w:color w:val="272727"/>
      <w:spacing w:val="-8"/>
      <w:sz w:val="45"/>
      <w:szCs w:val="45"/>
    </w:rPr>
  </w:style>
  <w:style w:type="paragraph" w:styleId="Heading3">
    <w:name w:val="heading 3"/>
    <w:basedOn w:val="Normal"/>
    <w:link w:val="Heading3Char"/>
    <w:uiPriority w:val="9"/>
    <w:qFormat/>
    <w:pPr>
      <w:spacing w:before="300" w:after="48"/>
      <w:outlineLvl w:val="2"/>
    </w:pPr>
    <w:rPr>
      <w:rFonts w:ascii="Arial" w:hAnsi="Arial" w:cs="Arial"/>
      <w:color w:val="272727"/>
      <w:spacing w:val="-8"/>
      <w:sz w:val="38"/>
      <w:szCs w:val="38"/>
    </w:rPr>
  </w:style>
  <w:style w:type="paragraph" w:styleId="Heading4">
    <w:name w:val="heading 4"/>
    <w:basedOn w:val="Normal"/>
    <w:link w:val="Heading4Char"/>
    <w:uiPriority w:val="9"/>
    <w:qFormat/>
    <w:pPr>
      <w:spacing w:before="420" w:after="120"/>
      <w:outlineLvl w:val="3"/>
    </w:pPr>
    <w:rPr>
      <w:rFonts w:ascii="Arial" w:hAnsi="Arial" w:cs="Arial"/>
      <w:color w:val="272727"/>
      <w:spacing w:val="-8"/>
      <w:sz w:val="30"/>
      <w:szCs w:val="30"/>
    </w:rPr>
  </w:style>
  <w:style w:type="paragraph" w:styleId="Heading5">
    <w:name w:val="heading 5"/>
    <w:basedOn w:val="Normal"/>
    <w:link w:val="Heading5Char"/>
    <w:uiPriority w:val="9"/>
    <w:qFormat/>
    <w:pPr>
      <w:spacing w:before="420" w:after="120"/>
      <w:outlineLvl w:val="4"/>
    </w:pPr>
    <w:rPr>
      <w:rFonts w:ascii="Arial" w:hAnsi="Arial" w:cs="Arial"/>
      <w:color w:val="272727"/>
      <w:spacing w:val="-8"/>
      <w:sz w:val="21"/>
      <w:szCs w:val="21"/>
    </w:rPr>
  </w:style>
  <w:style w:type="paragraph" w:styleId="Heading6">
    <w:name w:val="heading 6"/>
    <w:basedOn w:val="Normal"/>
    <w:link w:val="Heading6Char"/>
    <w:uiPriority w:val="9"/>
    <w:qFormat/>
    <w:pPr>
      <w:spacing w:before="420" w:after="120"/>
      <w:outlineLvl w:val="5"/>
    </w:pPr>
    <w:rPr>
      <w:rFonts w:ascii="Arial" w:hAnsi="Arial" w:cs="Arial"/>
      <w:caps/>
      <w:color w:val="272727"/>
      <w:spacing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289EC5"/>
      <w:u w:val="none"/>
      <w:effect w:val="none"/>
    </w:rPr>
  </w:style>
  <w:style w:type="character" w:styleId="FollowedHyperlink">
    <w:name w:val="FollowedHyperlink"/>
    <w:basedOn w:val="DefaultParagraphFont"/>
    <w:uiPriority w:val="99"/>
    <w:semiHidden/>
    <w:unhideWhenUsed/>
    <w:rPr>
      <w:strike w:val="0"/>
      <w:dstrike w:val="0"/>
      <w:color w:val="289EC5"/>
      <w:u w:val="none"/>
      <w:effect w:val="none"/>
    </w:rPr>
  </w:style>
  <w:style w:type="paragraph" w:styleId="HTMLAddress">
    <w:name w:val="HTML Address"/>
    <w:basedOn w:val="Normal"/>
    <w:link w:val="HTMLAddressChar"/>
    <w:uiPriority w:val="99"/>
    <w:semiHidden/>
    <w:unhideWhenUsed/>
    <w:pPr>
      <w:spacing w:after="36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urier New" w:hint="default"/>
      <w:color w:val="555555"/>
      <w:sz w:val="20"/>
      <w:szCs w:val="20"/>
      <w:bdr w:val="single" w:sz="6" w:space="2" w:color="E5E5E5" w:frame="1"/>
      <w:shd w:val="clear" w:color="auto" w:fill="FFFFFF"/>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12" w:space="9" w:color="E5E5E5"/>
        <w:left w:val="single" w:sz="12" w:space="13" w:color="E5E5E5"/>
        <w:bottom w:val="single" w:sz="12" w:space="9" w:color="E5E5E5"/>
        <w:right w:val="single" w:sz="12" w:space="13"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pPr>
    <w:rPr>
      <w:rFonts w:ascii="Consolas" w:hAnsi="Consolas" w:cs="Courier New"/>
      <w:color w:val="555555"/>
      <w:sz w:val="28"/>
      <w:szCs w:val="2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360"/>
    </w:pPr>
  </w:style>
  <w:style w:type="paragraph" w:styleId="NormalWeb">
    <w:name w:val="Normal (Web)"/>
    <w:basedOn w:val="Normal"/>
    <w:uiPriority w:val="99"/>
    <w:unhideWhenUsed/>
    <w:pPr>
      <w:spacing w:after="360"/>
    </w:pPr>
  </w:style>
  <w:style w:type="paragraph" w:customStyle="1" w:styleId="cli-plugin-main-link">
    <w:name w:val="cli-plugin-main-link"/>
    <w:basedOn w:val="Normal"/>
    <w:pPr>
      <w:spacing w:before="100" w:beforeAutospacing="1" w:after="100" w:afterAutospacing="1"/>
    </w:pPr>
    <w:rPr>
      <w:u w:val="single"/>
    </w:rPr>
  </w:style>
  <w:style w:type="paragraph" w:customStyle="1" w:styleId="cli-plugin-button">
    <w:name w:val="cli-plugin-button"/>
    <w:basedOn w:val="Normal"/>
    <w:pPr>
      <w:spacing w:before="75" w:after="100" w:afterAutospacing="1"/>
    </w:pPr>
  </w:style>
  <w:style w:type="paragraph" w:customStyle="1" w:styleId="cli-bar-popup">
    <w:name w:val="cli-bar-popup"/>
    <w:basedOn w:val="Normal"/>
    <w:pPr>
      <w:spacing w:before="100" w:beforeAutospacing="1" w:after="100" w:afterAutospacing="1"/>
    </w:pPr>
  </w:style>
  <w:style w:type="paragraph" w:customStyle="1" w:styleId="cli-poweredbyp">
    <w:name w:val="cli-powered_by_p"/>
    <w:basedOn w:val="Normal"/>
    <w:pPr>
      <w:spacing w:before="225" w:after="100" w:afterAutospacing="1"/>
    </w:pPr>
    <w:rPr>
      <w:i/>
      <w:iCs/>
      <w:color w:val="333333"/>
      <w:sz w:val="18"/>
      <w:szCs w:val="18"/>
    </w:rPr>
  </w:style>
  <w:style w:type="paragraph" w:customStyle="1" w:styleId="cli-poweredbya">
    <w:name w:val="cli-powered_by_a"/>
    <w:basedOn w:val="Normal"/>
    <w:pPr>
      <w:spacing w:before="100" w:beforeAutospacing="1" w:after="100" w:afterAutospacing="1"/>
    </w:pPr>
    <w:rPr>
      <w:b/>
      <w:bCs/>
      <w:color w:val="333333"/>
      <w:sz w:val="18"/>
      <w:szCs w:val="18"/>
    </w:rPr>
  </w:style>
  <w:style w:type="paragraph" w:customStyle="1" w:styleId="gdpr-container-fluid">
    <w:name w:val="gdpr-container-fluid"/>
    <w:basedOn w:val="Normal"/>
    <w:pPr>
      <w:spacing w:before="100" w:beforeAutospacing="1" w:after="100" w:afterAutospacing="1"/>
    </w:pPr>
  </w:style>
  <w:style w:type="paragraph" w:customStyle="1" w:styleId="gdpr-row">
    <w:name w:val="gdpr-row"/>
    <w:basedOn w:val="Normal"/>
    <w:pPr>
      <w:spacing w:before="100" w:beforeAutospacing="1" w:after="100" w:afterAutospacing="1"/>
      <w:ind w:left="-225" w:right="-225"/>
    </w:pPr>
  </w:style>
  <w:style w:type="paragraph" w:customStyle="1" w:styleId="gdpr-px-0">
    <w:name w:val="gdpr-px-0"/>
    <w:basedOn w:val="Normal"/>
    <w:pPr>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gdpr-modal">
    <w:name w:val="gdpr-modal"/>
    <w:basedOn w:val="Normal"/>
    <w:pPr>
      <w:spacing w:before="100" w:beforeAutospacing="1" w:after="100" w:afterAutospacing="1"/>
    </w:pPr>
    <w:rPr>
      <w:vanish/>
    </w:rPr>
  </w:style>
  <w:style w:type="paragraph" w:customStyle="1" w:styleId="gdpr-modal-content">
    <w:name w:val="gdpr-modal-content"/>
    <w:basedOn w:val="Normal"/>
    <w:pPr>
      <w:shd w:val="clear" w:color="auto" w:fill="FFFFFF"/>
      <w:spacing w:before="100" w:beforeAutospacing="1" w:after="100" w:afterAutospacing="1"/>
    </w:pPr>
  </w:style>
  <w:style w:type="paragraph" w:customStyle="1" w:styleId="gdpr-switch">
    <w:name w:val="gdpr-switch"/>
    <w:basedOn w:val="Normal"/>
    <w:pPr>
      <w:spacing w:before="100" w:beforeAutospacing="1" w:after="100" w:afterAutospacing="1"/>
    </w:pPr>
    <w:rPr>
      <w:sz w:val="21"/>
      <w:szCs w:val="21"/>
    </w:rPr>
  </w:style>
  <w:style w:type="paragraph" w:customStyle="1" w:styleId="gdpr-nav-pills">
    <w:name w:val="gdpr-nav-pills"/>
    <w:basedOn w:val="Normal"/>
    <w:pPr>
      <w:spacing w:before="100" w:beforeAutospacing="1"/>
    </w:pPr>
  </w:style>
  <w:style w:type="paragraph" w:customStyle="1" w:styleId="cli-container-fluid">
    <w:name w:val="cli-container-fluid"/>
    <w:basedOn w:val="Normal"/>
    <w:pPr>
      <w:spacing w:before="100" w:beforeAutospacing="1" w:after="100" w:afterAutospacing="1"/>
    </w:pPr>
  </w:style>
  <w:style w:type="paragraph" w:customStyle="1" w:styleId="cli-row">
    <w:name w:val="cli-row"/>
    <w:basedOn w:val="Normal"/>
    <w:pPr>
      <w:spacing w:before="100" w:beforeAutospacing="1" w:after="100" w:afterAutospacing="1"/>
      <w:ind w:left="-225" w:right="-225"/>
    </w:pPr>
  </w:style>
  <w:style w:type="paragraph" w:customStyle="1" w:styleId="cli-px-0">
    <w:name w:val="cli-px-0"/>
    <w:basedOn w:val="Normal"/>
    <w:pPr>
      <w:spacing w:before="100" w:beforeAutospacing="1" w:after="100" w:afterAutospacing="1"/>
    </w:pPr>
  </w:style>
  <w:style w:type="paragraph" w:customStyle="1" w:styleId="cli-btn">
    <w:name w:val="cli-btn"/>
    <w:basedOn w:val="Normal"/>
    <w:pPr>
      <w:spacing w:before="100" w:beforeAutospacing="1" w:after="100" w:afterAutospacing="1"/>
      <w:jc w:val="center"/>
      <w:textAlignment w:val="center"/>
    </w:pPr>
    <w:rPr>
      <w:sz w:val="21"/>
      <w:szCs w:val="21"/>
    </w:rPr>
  </w:style>
  <w:style w:type="paragraph" w:customStyle="1" w:styleId="cli-read-more-link">
    <w:name w:val="cli-read-more-link"/>
    <w:basedOn w:val="Normal"/>
    <w:pPr>
      <w:spacing w:before="100" w:beforeAutospacing="1" w:after="100" w:afterAutospacing="1"/>
    </w:pPr>
    <w:rPr>
      <w:sz w:val="23"/>
      <w:szCs w:val="23"/>
      <w:u w:val="single"/>
    </w:rPr>
  </w:style>
  <w:style w:type="paragraph" w:customStyle="1" w:styleId="cli-modal-backdrop">
    <w:name w:val="cli-modal-backdrop"/>
    <w:basedOn w:val="Normal"/>
    <w:pPr>
      <w:shd w:val="clear" w:color="auto" w:fill="000000"/>
      <w:spacing w:before="100" w:beforeAutospacing="1" w:after="100" w:afterAutospacing="1"/>
    </w:pPr>
    <w:rPr>
      <w:vanish/>
    </w:rPr>
  </w:style>
  <w:style w:type="paragraph" w:customStyle="1" w:styleId="cli-modal-content">
    <w:name w:val="cli-modal-content"/>
    <w:basedOn w:val="Normal"/>
    <w:pPr>
      <w:shd w:val="clear" w:color="auto" w:fill="FFFFFF"/>
      <w:spacing w:before="100" w:beforeAutospacing="1" w:after="100" w:afterAutospacing="1"/>
    </w:pPr>
  </w:style>
  <w:style w:type="paragraph" w:customStyle="1" w:styleId="cli-switch">
    <w:name w:val="cli-switch"/>
    <w:basedOn w:val="Normal"/>
    <w:pPr>
      <w:spacing w:before="100" w:beforeAutospacing="1" w:after="100" w:afterAutospacing="1"/>
    </w:pPr>
    <w:rPr>
      <w:sz w:val="21"/>
      <w:szCs w:val="21"/>
    </w:rPr>
  </w:style>
  <w:style w:type="paragraph" w:customStyle="1" w:styleId="cli-tab-content">
    <w:name w:val="cli-tab-content"/>
    <w:basedOn w:val="Normal"/>
    <w:pPr>
      <w:shd w:val="clear" w:color="auto" w:fill="FFFFFF"/>
      <w:spacing w:before="100" w:beforeAutospacing="1" w:after="100" w:afterAutospacing="1"/>
    </w:pPr>
    <w:rPr>
      <w:vanish/>
    </w:rPr>
  </w:style>
  <w:style w:type="paragraph" w:customStyle="1" w:styleId="cli-nav-pills">
    <w:name w:val="cli-nav-pills"/>
    <w:basedOn w:val="Normal"/>
    <w:pPr>
      <w:shd w:val="clear" w:color="auto" w:fill="FFFFFF"/>
      <w:spacing w:before="100" w:beforeAutospacing="1"/>
    </w:pPr>
  </w:style>
  <w:style w:type="paragraph" w:customStyle="1" w:styleId="cli-wrapper">
    <w:name w:val="cli-wrapper"/>
    <w:basedOn w:val="Normal"/>
  </w:style>
  <w:style w:type="paragraph" w:customStyle="1" w:styleId="cli-tab-footer">
    <w:name w:val="cli-tab-footer"/>
    <w:basedOn w:val="Normal"/>
    <w:pPr>
      <w:spacing w:before="100" w:beforeAutospacing="1" w:after="100" w:afterAutospacing="1"/>
      <w:jc w:val="right"/>
    </w:pPr>
  </w:style>
  <w:style w:type="paragraph" w:customStyle="1" w:styleId="cli-col-12">
    <w:name w:val="cli-col-12"/>
    <w:basedOn w:val="Normal"/>
    <w:pPr>
      <w:spacing w:before="100" w:beforeAutospacing="1" w:after="100" w:afterAutospacing="1"/>
    </w:pPr>
  </w:style>
  <w:style w:type="paragraph" w:customStyle="1" w:styleId="cli-tab-header">
    <w:name w:val="cli-tab-header"/>
    <w:basedOn w:val="Normal"/>
    <w:pPr>
      <w:shd w:val="clear" w:color="auto" w:fill="F2F2F2"/>
      <w:spacing w:before="100" w:beforeAutospacing="1" w:after="100" w:afterAutospacing="1"/>
    </w:pPr>
  </w:style>
  <w:style w:type="paragraph" w:customStyle="1" w:styleId="cli-privacy-content-text">
    <w:name w:val="cli-privacy-content-text"/>
    <w:basedOn w:val="Normal"/>
    <w:pPr>
      <w:spacing w:after="100" w:afterAutospacing="1"/>
    </w:pPr>
    <w:rPr>
      <w:color w:val="000000"/>
      <w:sz w:val="21"/>
      <w:szCs w:val="21"/>
    </w:rPr>
  </w:style>
  <w:style w:type="paragraph" w:customStyle="1" w:styleId="wt-cli-privacy">
    <w:name w:val="wt-cli-privacy"/>
    <w:basedOn w:val="Normal"/>
    <w:pPr>
      <w:spacing w:before="100" w:beforeAutospacing="1" w:after="100" w:afterAutospacing="1"/>
    </w:pPr>
    <w:rPr>
      <w:vanish/>
    </w:rPr>
  </w:style>
  <w:style w:type="paragraph" w:customStyle="1" w:styleId="cli-tab-section">
    <w:name w:val="cli-tab-section"/>
    <w:basedOn w:val="Normal"/>
    <w:pPr>
      <w:spacing w:before="75" w:after="100" w:afterAutospacing="1"/>
    </w:pPr>
  </w:style>
  <w:style w:type="paragraph" w:customStyle="1" w:styleId="wt-cli-sr-only">
    <w:name w:val="wt-cli-sr-only"/>
    <w:basedOn w:val="Normal"/>
    <w:pPr>
      <w:spacing w:before="100" w:beforeAutospacing="1" w:after="100" w:afterAutospacing="1"/>
    </w:pPr>
    <w:rPr>
      <w:vanish/>
    </w:rPr>
  </w:style>
  <w:style w:type="paragraph" w:customStyle="1" w:styleId="cli-bar-container">
    <w:name w:val="cli-bar-container"/>
    <w:basedOn w:val="Normal"/>
  </w:style>
  <w:style w:type="paragraph" w:customStyle="1" w:styleId="cli-bar-btncontainer">
    <w:name w:val="cli-bar-btn_container"/>
    <w:basedOn w:val="Normal"/>
    <w:pPr>
      <w:spacing w:before="100" w:beforeAutospacing="1" w:after="100" w:afterAutospacing="1"/>
      <w:ind w:left="300"/>
    </w:pPr>
  </w:style>
  <w:style w:type="paragraph" w:customStyle="1" w:styleId="cli-style-v2">
    <w:name w:val="cli-style-v2"/>
    <w:basedOn w:val="Normal"/>
    <w:pPr>
      <w:spacing w:before="100" w:beforeAutospacing="1" w:after="100" w:afterAutospacing="1" w:line="270" w:lineRule="atLeast"/>
    </w:pPr>
    <w:rPr>
      <w:sz w:val="22"/>
      <w:szCs w:val="22"/>
    </w:rPr>
  </w:style>
  <w:style w:type="paragraph" w:customStyle="1" w:styleId="wt-cli-ckyes-brand-logo">
    <w:name w:val="wt-cli-ckyes-brand-logo"/>
    <w:basedOn w:val="Normal"/>
    <w:pPr>
      <w:spacing w:before="100" w:beforeAutospacing="1" w:after="100" w:afterAutospacing="1"/>
    </w:pPr>
    <w:rPr>
      <w:color w:val="111111"/>
      <w:sz w:val="14"/>
      <w:szCs w:val="14"/>
    </w:rPr>
  </w:style>
  <w:style w:type="paragraph" w:customStyle="1" w:styleId="wt-cli-privacy-overview-actions">
    <w:name w:val="wt-cli-privacy-overview-actions"/>
    <w:basedOn w:val="Normal"/>
    <w:pPr>
      <w:spacing w:before="100" w:beforeAutospacing="1" w:after="100" w:afterAutospacing="1"/>
    </w:pPr>
  </w:style>
  <w:style w:type="paragraph" w:customStyle="1" w:styleId="rssplittedlines">
    <w:name w:val="rs_splitted_lines"/>
    <w:basedOn w:val="Normal"/>
    <w:pPr>
      <w:spacing w:before="100" w:beforeAutospacing="1" w:after="100" w:afterAutospacing="1"/>
    </w:pPr>
  </w:style>
  <w:style w:type="paragraph" w:customStyle="1" w:styleId="debugtimeline">
    <w:name w:val="debugtimeline"/>
    <w:basedOn w:val="Normal"/>
    <w:pPr>
      <w:spacing w:before="100" w:beforeAutospacing="1" w:after="45"/>
    </w:pPr>
    <w:rPr>
      <w:vanish/>
    </w:rPr>
  </w:style>
  <w:style w:type="paragraph" w:customStyle="1" w:styleId="thetimelinetester">
    <w:name w:val="the_timeline_tester"/>
    <w:basedOn w:val="Normal"/>
    <w:pPr>
      <w:shd w:val="clear" w:color="auto" w:fill="E74C3C"/>
      <w:spacing w:before="100" w:beforeAutospacing="1" w:after="100" w:afterAutospacing="1"/>
    </w:pPr>
  </w:style>
  <w:style w:type="paragraph" w:customStyle="1" w:styleId="rs-go-fullscreen">
    <w:name w:val="rs-go-fullscreen"/>
    <w:basedOn w:val="Normal"/>
    <w:pPr>
      <w:shd w:val="clear" w:color="auto" w:fill="FFFFFF"/>
      <w:spacing w:before="100" w:beforeAutospacing="1" w:after="100" w:afterAutospacing="1"/>
    </w:pPr>
  </w:style>
  <w:style w:type="paragraph" w:customStyle="1" w:styleId="debugtimlinetxt">
    <w:name w:val="debugtimline_txt"/>
    <w:basedOn w:val="Normal"/>
    <w:pPr>
      <w:spacing w:before="100" w:beforeAutospacing="1" w:after="100" w:afterAutospacing="1" w:line="150" w:lineRule="atLeast"/>
    </w:pPr>
    <w:rPr>
      <w:color w:val="FFFFFF"/>
      <w:sz w:val="11"/>
      <w:szCs w:val="11"/>
    </w:rPr>
  </w:style>
  <w:style w:type="paragraph" w:customStyle="1" w:styleId="rtl">
    <w:name w:val="rtl"/>
    <w:basedOn w:val="Normal"/>
    <w:pPr>
      <w:bidi/>
      <w:spacing w:before="100" w:beforeAutospacing="1" w:after="100" w:afterAutospacing="1"/>
    </w:pPr>
  </w:style>
  <w:style w:type="paragraph" w:customStyle="1" w:styleId="rshtml5vidbasicstyles">
    <w:name w:val="rs_html5vidbasicstyles"/>
    <w:basedOn w:val="Normal"/>
    <w:pPr>
      <w:spacing w:before="100" w:beforeAutospacing="1" w:after="100" w:afterAutospacing="1"/>
    </w:pPr>
  </w:style>
  <w:style w:type="paragraph" w:customStyle="1" w:styleId="tp-blockmask">
    <w:name w:val="tp-blockmask"/>
    <w:basedOn w:val="Normal"/>
    <w:pPr>
      <w:shd w:val="clear" w:color="auto" w:fill="FFFFFF"/>
      <w:spacing w:before="100" w:beforeAutospacing="1" w:after="100" w:afterAutospacing="1"/>
    </w:pPr>
  </w:style>
  <w:style w:type="paragraph" w:customStyle="1" w:styleId="tp-blockmaskin">
    <w:name w:val="tp-blockmask_in"/>
    <w:basedOn w:val="Normal"/>
    <w:pPr>
      <w:shd w:val="clear" w:color="auto" w:fill="FFFFFF"/>
      <w:spacing w:before="100" w:beforeAutospacing="1" w:after="100" w:afterAutospacing="1"/>
    </w:pPr>
  </w:style>
  <w:style w:type="paragraph" w:customStyle="1" w:styleId="tp-blockmaskout">
    <w:name w:val="tp-blockmask_out"/>
    <w:basedOn w:val="Normal"/>
    <w:pPr>
      <w:shd w:val="clear" w:color="auto" w:fill="FFFFFF"/>
      <w:spacing w:before="100" w:beforeAutospacing="1" w:after="100" w:afterAutospacing="1"/>
    </w:pPr>
  </w:style>
  <w:style w:type="paragraph" w:customStyle="1" w:styleId="tp-video-play-button">
    <w:name w:val="tp-video-play-button"/>
    <w:basedOn w:val="Normal"/>
    <w:pPr>
      <w:shd w:val="clear" w:color="auto" w:fill="000000"/>
      <w:spacing w:after="100" w:afterAutospacing="1" w:line="750" w:lineRule="atLeast"/>
      <w:ind w:left="-375"/>
      <w:jc w:val="center"/>
      <w:textAlignment w:val="top"/>
    </w:pPr>
    <w:rPr>
      <w:color w:val="FFFFFF"/>
    </w:rPr>
  </w:style>
  <w:style w:type="paragraph" w:customStyle="1" w:styleId="rs-fullvideo-cover">
    <w:name w:val="rs-fullvideo-cover"/>
    <w:basedOn w:val="Normal"/>
    <w:pPr>
      <w:spacing w:before="100" w:beforeAutospacing="1" w:after="100" w:afterAutospacing="1"/>
    </w:pPr>
  </w:style>
  <w:style w:type="paragraph" w:customStyle="1" w:styleId="tp-shadowcover">
    <w:name w:val="tp-shadowcover"/>
    <w:basedOn w:val="Normal"/>
    <w:pPr>
      <w:shd w:val="clear" w:color="auto" w:fill="FFFFFF"/>
      <w:spacing w:before="100" w:beforeAutospacing="1" w:after="100" w:afterAutospacing="1"/>
    </w:pPr>
  </w:style>
  <w:style w:type="paragraph" w:customStyle="1" w:styleId="rev-burger">
    <w:name w:val="rev-burger"/>
    <w:basedOn w:val="Normal"/>
    <w:pPr>
      <w:spacing w:before="100" w:beforeAutospacing="1" w:after="100" w:afterAutospacing="1"/>
    </w:pPr>
  </w:style>
  <w:style w:type="paragraph" w:customStyle="1" w:styleId="rev-scroll-btn">
    <w:name w:val="rev-scroll-btn"/>
    <w:basedOn w:val="Normal"/>
    <w:pPr>
      <w:pBdr>
        <w:top w:val="single" w:sz="18" w:space="0" w:color="FFFFFF"/>
        <w:left w:val="single" w:sz="18" w:space="0" w:color="FFFFFF"/>
        <w:bottom w:val="single" w:sz="18" w:space="0" w:color="FFFFFF"/>
        <w:right w:val="single" w:sz="18" w:space="0" w:color="FFFFFF"/>
      </w:pBdr>
      <w:spacing w:before="100" w:beforeAutospacing="1" w:after="100" w:afterAutospacing="1"/>
      <w:jc w:val="center"/>
    </w:pPr>
  </w:style>
  <w:style w:type="paragraph" w:customStyle="1" w:styleId="rev-scroll-btn0">
    <w:name w:val="rev-scroll-btn&gt;*"/>
    <w:basedOn w:val="Normal"/>
    <w:pPr>
      <w:spacing w:before="100" w:beforeAutospacing="1" w:after="100" w:afterAutospacing="1" w:line="270" w:lineRule="atLeast"/>
    </w:pPr>
    <w:rPr>
      <w:rFonts w:ascii="Helvetica" w:hAnsi="Helvetica" w:cs="Helvetica"/>
      <w:color w:val="FFFFFF"/>
      <w:spacing w:val="30"/>
      <w:sz w:val="20"/>
      <w:szCs w:val="20"/>
    </w:rPr>
  </w:style>
  <w:style w:type="paragraph" w:customStyle="1" w:styleId="rev-control-btn">
    <w:name w:val="rev-control-btn"/>
    <w:basedOn w:val="Normal"/>
    <w:pPr>
      <w:shd w:val="clear" w:color="auto" w:fill="000000"/>
      <w:spacing w:before="100" w:beforeAutospacing="1" w:after="100" w:afterAutospacing="1" w:line="900" w:lineRule="atLeast"/>
      <w:jc w:val="center"/>
    </w:pPr>
    <w:rPr>
      <w:rFonts w:ascii="Raleway" w:hAnsi="Raleway"/>
      <w:color w:val="FFFFFF"/>
      <w:sz w:val="30"/>
      <w:szCs w:val="30"/>
    </w:rPr>
  </w:style>
  <w:style w:type="paragraph" w:customStyle="1" w:styleId="rev-cbutton-light">
    <w:name w:val="rev-cbutton-light"/>
    <w:basedOn w:val="Normal"/>
    <w:pPr>
      <w:spacing w:before="100" w:beforeAutospacing="1" w:after="100" w:afterAutospacing="1"/>
    </w:pPr>
    <w:rPr>
      <w:color w:val="333333"/>
    </w:rPr>
  </w:style>
  <w:style w:type="paragraph" w:customStyle="1" w:styleId="rev-cbutton-light-sr">
    <w:name w:val="rev-cbutton-light-sr"/>
    <w:basedOn w:val="Normal"/>
    <w:pPr>
      <w:spacing w:before="100" w:beforeAutospacing="1" w:after="100" w:afterAutospacing="1"/>
    </w:pPr>
    <w:rPr>
      <w:color w:val="333333"/>
    </w:rPr>
  </w:style>
  <w:style w:type="paragraph" w:customStyle="1" w:styleId="rev-sbutton">
    <w:name w:val="rev-sbutton"/>
    <w:basedOn w:val="Normal"/>
    <w:pPr>
      <w:spacing w:before="100" w:beforeAutospacing="1" w:after="100" w:afterAutospacing="1" w:line="555" w:lineRule="atLeast"/>
    </w:pPr>
  </w:style>
  <w:style w:type="paragraph" w:customStyle="1" w:styleId="rev-sbutton-blue">
    <w:name w:val="rev-sbutton-blue"/>
    <w:basedOn w:val="Normal"/>
    <w:pPr>
      <w:shd w:val="clear" w:color="auto" w:fill="3B5998"/>
      <w:spacing w:before="100" w:beforeAutospacing="1" w:after="100" w:afterAutospacing="1"/>
    </w:pPr>
  </w:style>
  <w:style w:type="paragraph" w:customStyle="1" w:styleId="rev-sbutton-lightblue">
    <w:name w:val="rev-sbutton-lightblue"/>
    <w:basedOn w:val="Normal"/>
    <w:pPr>
      <w:shd w:val="clear" w:color="auto" w:fill="00A0D1"/>
      <w:spacing w:before="100" w:beforeAutospacing="1" w:after="100" w:afterAutospacing="1"/>
    </w:pPr>
  </w:style>
  <w:style w:type="paragraph" w:customStyle="1" w:styleId="rev-sbutton-red">
    <w:name w:val="rev-sbutton-red"/>
    <w:basedOn w:val="Normal"/>
    <w:pPr>
      <w:shd w:val="clear" w:color="auto" w:fill="DD4B39"/>
      <w:spacing w:before="100" w:beforeAutospacing="1" w:after="100" w:afterAutospacing="1"/>
    </w:pPr>
  </w:style>
  <w:style w:type="paragraph" w:customStyle="1" w:styleId="tp-tabs">
    <w:name w:val="tp-tabs"/>
    <w:basedOn w:val="Normal"/>
    <w:pPr>
      <w:spacing w:before="100" w:beforeAutospacing="1" w:after="100" w:afterAutospacing="1"/>
    </w:pPr>
  </w:style>
  <w:style w:type="paragraph" w:customStyle="1" w:styleId="tp-thumbs">
    <w:name w:val="tp-thumbs"/>
    <w:basedOn w:val="Normal"/>
    <w:pPr>
      <w:spacing w:before="100" w:beforeAutospacing="1" w:after="100" w:afterAutospacing="1"/>
    </w:pPr>
  </w:style>
  <w:style w:type="paragraph" w:customStyle="1" w:styleId="tp-bullets">
    <w:name w:val="tp-bullets"/>
    <w:basedOn w:val="Normal"/>
    <w:pPr>
      <w:spacing w:before="100" w:beforeAutospacing="1" w:after="100" w:afterAutospacing="1"/>
    </w:pPr>
  </w:style>
  <w:style w:type="paragraph" w:customStyle="1" w:styleId="tp-bullet">
    <w:name w:val="tp-bullet"/>
    <w:basedOn w:val="Normal"/>
    <w:pPr>
      <w:shd w:val="clear" w:color="auto" w:fill="FFFFFF"/>
      <w:spacing w:before="100" w:beforeAutospacing="1" w:after="100" w:afterAutospacing="1"/>
    </w:pPr>
  </w:style>
  <w:style w:type="paragraph" w:customStyle="1" w:styleId="tparrows">
    <w:name w:val="tparrows"/>
    <w:basedOn w:val="Normal"/>
    <w:pPr>
      <w:shd w:val="clear" w:color="auto" w:fill="000000"/>
      <w:spacing w:before="100" w:beforeAutospacing="1" w:after="100" w:afterAutospacing="1"/>
    </w:pPr>
  </w:style>
  <w:style w:type="paragraph" w:customStyle="1" w:styleId="rserrormessagebox">
    <w:name w:val="rs_error_message_box"/>
    <w:basedOn w:val="Normal"/>
    <w:pPr>
      <w:shd w:val="clear" w:color="auto" w:fill="111111"/>
      <w:spacing w:before="600" w:after="600"/>
      <w:jc w:val="center"/>
    </w:pPr>
    <w:rPr>
      <w:rFonts w:ascii="Arial" w:hAnsi="Arial" w:cs="Arial"/>
    </w:rPr>
  </w:style>
  <w:style w:type="paragraph" w:customStyle="1" w:styleId="rserrormessageoops">
    <w:name w:val="rs_error_message_oops"/>
    <w:basedOn w:val="Normal"/>
    <w:pPr>
      <w:spacing w:after="300" w:line="900" w:lineRule="atLeast"/>
    </w:pPr>
    <w:rPr>
      <w:color w:val="FFFFFF"/>
      <w:sz w:val="51"/>
      <w:szCs w:val="51"/>
    </w:rPr>
  </w:style>
  <w:style w:type="paragraph" w:customStyle="1" w:styleId="rserrormessagecontent">
    <w:name w:val="rs_error_message_content"/>
    <w:basedOn w:val="Normal"/>
    <w:pPr>
      <w:spacing w:after="300" w:line="375" w:lineRule="atLeast"/>
    </w:pPr>
    <w:rPr>
      <w:color w:val="FFFFFF"/>
      <w:sz w:val="26"/>
      <w:szCs w:val="26"/>
    </w:rPr>
  </w:style>
  <w:style w:type="paragraph" w:customStyle="1" w:styleId="rserrormessagebutton">
    <w:name w:val="rs_error_message_button"/>
    <w:basedOn w:val="Normal"/>
    <w:pPr>
      <w:shd w:val="clear" w:color="auto" w:fill="333333"/>
      <w:spacing w:before="100" w:beforeAutospacing="1" w:after="100" w:afterAutospacing="1"/>
      <w:jc w:val="right"/>
    </w:pPr>
    <w:rPr>
      <w:color w:val="FFFFFF"/>
    </w:rPr>
  </w:style>
  <w:style w:type="paragraph" w:customStyle="1" w:styleId="hglayerinfo">
    <w:name w:val="hglayerinfo"/>
    <w:basedOn w:val="Normal"/>
    <w:pPr>
      <w:spacing w:before="100" w:beforeAutospacing="1" w:after="100" w:afterAutospacing="1" w:line="300" w:lineRule="atLeast"/>
    </w:pPr>
    <w:rPr>
      <w:b/>
      <w:bCs/>
      <w:color w:val="FFFFFF"/>
      <w:sz w:val="18"/>
      <w:szCs w:val="18"/>
    </w:rPr>
  </w:style>
  <w:style w:type="paragraph" w:customStyle="1" w:styleId="hginfo">
    <w:name w:val="hginfo"/>
    <w:basedOn w:val="Normal"/>
    <w:pPr>
      <w:shd w:val="clear" w:color="auto" w:fill="000000"/>
      <w:spacing w:before="100" w:beforeAutospacing="1" w:after="100" w:afterAutospacing="1"/>
    </w:pPr>
    <w:rPr>
      <w:b/>
      <w:bCs/>
      <w:color w:val="E74C3C"/>
      <w:sz w:val="18"/>
      <w:szCs w:val="18"/>
    </w:rPr>
  </w:style>
  <w:style w:type="paragraph" w:customStyle="1" w:styleId="helpgrid">
    <w:name w:val="helpgrid"/>
    <w:basedOn w:val="Normal"/>
    <w:pPr>
      <w:pBdr>
        <w:top w:val="dashed" w:sz="12" w:space="0" w:color="C0392B"/>
        <w:left w:val="dashed" w:sz="12" w:space="0" w:color="C0392B"/>
        <w:bottom w:val="dashed" w:sz="12" w:space="0" w:color="C0392B"/>
        <w:right w:val="dashed" w:sz="12" w:space="0" w:color="C0392B"/>
      </w:pBdr>
      <w:spacing w:before="100" w:beforeAutospacing="1" w:after="100" w:afterAutospacing="1"/>
    </w:pPr>
  </w:style>
  <w:style w:type="paragraph" w:customStyle="1" w:styleId="bgcanvas">
    <w:name w:val="bgcanvas"/>
    <w:basedOn w:val="Normal"/>
    <w:pPr>
      <w:spacing w:before="100" w:beforeAutospacing="1" w:after="100" w:afterAutospacing="1"/>
    </w:pPr>
    <w:rPr>
      <w:vanish/>
    </w:rPr>
  </w:style>
  <w:style w:type="paragraph" w:customStyle="1" w:styleId="rt-container">
    <w:name w:val="rt-container"/>
    <w:basedOn w:val="Normal"/>
    <w:pPr>
      <w:spacing w:before="100" w:beforeAutospacing="1" w:after="100" w:afterAutospacing="1"/>
    </w:pPr>
  </w:style>
  <w:style w:type="paragraph" w:customStyle="1" w:styleId="rt-container-fluid">
    <w:name w:val="rt-container-fluid"/>
    <w:basedOn w:val="Normal"/>
    <w:pPr>
      <w:spacing w:before="100" w:beforeAutospacing="1" w:after="100" w:afterAutospacing="1"/>
    </w:pPr>
  </w:style>
  <w:style w:type="paragraph" w:customStyle="1" w:styleId="rt-row">
    <w:name w:val="rt-row"/>
    <w:basedOn w:val="Normal"/>
    <w:pPr>
      <w:spacing w:before="100" w:beforeAutospacing="1" w:after="100" w:afterAutospacing="1"/>
      <w:ind w:left="-225" w:right="-225"/>
    </w:pPr>
  </w:style>
  <w:style w:type="paragraph" w:customStyle="1" w:styleId="rt-col-xs-24">
    <w:name w:val="rt-col-xs-24"/>
    <w:basedOn w:val="Normal"/>
    <w:pPr>
      <w:spacing w:before="100" w:beforeAutospacing="1" w:after="100" w:afterAutospacing="1"/>
    </w:pPr>
  </w:style>
  <w:style w:type="paragraph" w:customStyle="1" w:styleId="rt-col-sm-24">
    <w:name w:val="rt-col-sm-24"/>
    <w:basedOn w:val="Normal"/>
    <w:pPr>
      <w:spacing w:before="100" w:beforeAutospacing="1" w:after="100" w:afterAutospacing="1"/>
    </w:pPr>
  </w:style>
  <w:style w:type="paragraph" w:customStyle="1" w:styleId="rt-col-md-24">
    <w:name w:val="rt-col-md-24"/>
    <w:basedOn w:val="Normal"/>
    <w:pPr>
      <w:spacing w:before="100" w:beforeAutospacing="1" w:after="100" w:afterAutospacing="1"/>
    </w:pPr>
  </w:style>
  <w:style w:type="paragraph" w:customStyle="1" w:styleId="rt-col-lg-24">
    <w:name w:val="rt-col-lg-24"/>
    <w:basedOn w:val="Normal"/>
    <w:pPr>
      <w:spacing w:before="100" w:beforeAutospacing="1" w:after="100" w:afterAutospacing="1"/>
    </w:pPr>
  </w:style>
  <w:style w:type="paragraph" w:customStyle="1" w:styleId="rt-col-xs-1">
    <w:name w:val="rt-col-xs-1"/>
    <w:basedOn w:val="Normal"/>
    <w:pPr>
      <w:spacing w:before="100" w:beforeAutospacing="1" w:after="100" w:afterAutospacing="1"/>
    </w:pPr>
  </w:style>
  <w:style w:type="paragraph" w:customStyle="1" w:styleId="rt-col-sm-1">
    <w:name w:val="rt-col-sm-1"/>
    <w:basedOn w:val="Normal"/>
    <w:pPr>
      <w:spacing w:before="100" w:beforeAutospacing="1" w:after="100" w:afterAutospacing="1"/>
    </w:pPr>
  </w:style>
  <w:style w:type="paragraph" w:customStyle="1" w:styleId="rt-col-md-1">
    <w:name w:val="rt-col-md-1"/>
    <w:basedOn w:val="Normal"/>
    <w:pPr>
      <w:spacing w:before="100" w:beforeAutospacing="1" w:after="100" w:afterAutospacing="1"/>
    </w:pPr>
  </w:style>
  <w:style w:type="paragraph" w:customStyle="1" w:styleId="rt-col-lg-1">
    <w:name w:val="rt-col-lg-1"/>
    <w:basedOn w:val="Normal"/>
    <w:pPr>
      <w:spacing w:before="100" w:beforeAutospacing="1" w:after="100" w:afterAutospacing="1"/>
    </w:pPr>
  </w:style>
  <w:style w:type="paragraph" w:customStyle="1" w:styleId="rt-col-xs-2">
    <w:name w:val="rt-col-xs-2"/>
    <w:basedOn w:val="Normal"/>
    <w:pPr>
      <w:spacing w:before="100" w:beforeAutospacing="1" w:after="100" w:afterAutospacing="1"/>
    </w:pPr>
  </w:style>
  <w:style w:type="paragraph" w:customStyle="1" w:styleId="rt-col-sm-2">
    <w:name w:val="rt-col-sm-2"/>
    <w:basedOn w:val="Normal"/>
    <w:pPr>
      <w:spacing w:before="100" w:beforeAutospacing="1" w:after="100" w:afterAutospacing="1"/>
    </w:pPr>
  </w:style>
  <w:style w:type="paragraph" w:customStyle="1" w:styleId="rt-col-md-2">
    <w:name w:val="rt-col-md-2"/>
    <w:basedOn w:val="Normal"/>
    <w:pPr>
      <w:spacing w:before="100" w:beforeAutospacing="1" w:after="100" w:afterAutospacing="1"/>
    </w:pPr>
  </w:style>
  <w:style w:type="paragraph" w:customStyle="1" w:styleId="rt-col-lg-2">
    <w:name w:val="rt-col-lg-2"/>
    <w:basedOn w:val="Normal"/>
    <w:pPr>
      <w:spacing w:before="100" w:beforeAutospacing="1" w:after="100" w:afterAutospacing="1"/>
    </w:pPr>
  </w:style>
  <w:style w:type="paragraph" w:customStyle="1" w:styleId="rt-col-xs-3">
    <w:name w:val="rt-col-xs-3"/>
    <w:basedOn w:val="Normal"/>
    <w:pPr>
      <w:spacing w:before="100" w:beforeAutospacing="1" w:after="100" w:afterAutospacing="1"/>
    </w:pPr>
  </w:style>
  <w:style w:type="paragraph" w:customStyle="1" w:styleId="rt-col-sm-3">
    <w:name w:val="rt-col-sm-3"/>
    <w:basedOn w:val="Normal"/>
    <w:pPr>
      <w:spacing w:before="100" w:beforeAutospacing="1" w:after="100" w:afterAutospacing="1"/>
    </w:pPr>
  </w:style>
  <w:style w:type="paragraph" w:customStyle="1" w:styleId="rt-col-md-3">
    <w:name w:val="rt-col-md-3"/>
    <w:basedOn w:val="Normal"/>
    <w:pPr>
      <w:spacing w:before="100" w:beforeAutospacing="1" w:after="100" w:afterAutospacing="1"/>
    </w:pPr>
  </w:style>
  <w:style w:type="paragraph" w:customStyle="1" w:styleId="rt-col-lg-3">
    <w:name w:val="rt-col-lg-3"/>
    <w:basedOn w:val="Normal"/>
    <w:pPr>
      <w:spacing w:before="100" w:beforeAutospacing="1" w:after="100" w:afterAutospacing="1"/>
    </w:pPr>
  </w:style>
  <w:style w:type="paragraph" w:customStyle="1" w:styleId="rt-col-xs-4">
    <w:name w:val="rt-col-xs-4"/>
    <w:basedOn w:val="Normal"/>
    <w:pPr>
      <w:spacing w:before="100" w:beforeAutospacing="1" w:after="100" w:afterAutospacing="1"/>
    </w:pPr>
  </w:style>
  <w:style w:type="paragraph" w:customStyle="1" w:styleId="rt-col-sm-4">
    <w:name w:val="rt-col-sm-4"/>
    <w:basedOn w:val="Normal"/>
    <w:pPr>
      <w:spacing w:before="100" w:beforeAutospacing="1" w:after="100" w:afterAutospacing="1"/>
    </w:pPr>
  </w:style>
  <w:style w:type="paragraph" w:customStyle="1" w:styleId="rt-col-md-4">
    <w:name w:val="rt-col-md-4"/>
    <w:basedOn w:val="Normal"/>
    <w:pPr>
      <w:spacing w:before="100" w:beforeAutospacing="1" w:after="100" w:afterAutospacing="1"/>
    </w:pPr>
  </w:style>
  <w:style w:type="paragraph" w:customStyle="1" w:styleId="rt-col-lg-4">
    <w:name w:val="rt-col-lg-4"/>
    <w:basedOn w:val="Normal"/>
    <w:pPr>
      <w:spacing w:before="100" w:beforeAutospacing="1" w:after="100" w:afterAutospacing="1"/>
    </w:pPr>
  </w:style>
  <w:style w:type="paragraph" w:customStyle="1" w:styleId="rt-col-xs-5">
    <w:name w:val="rt-col-xs-5"/>
    <w:basedOn w:val="Normal"/>
    <w:pPr>
      <w:spacing w:before="100" w:beforeAutospacing="1" w:after="100" w:afterAutospacing="1"/>
    </w:pPr>
  </w:style>
  <w:style w:type="paragraph" w:customStyle="1" w:styleId="rt-col-sm-5">
    <w:name w:val="rt-col-sm-5"/>
    <w:basedOn w:val="Normal"/>
    <w:pPr>
      <w:spacing w:before="100" w:beforeAutospacing="1" w:after="100" w:afterAutospacing="1"/>
    </w:pPr>
  </w:style>
  <w:style w:type="paragraph" w:customStyle="1" w:styleId="rt-col-md-5">
    <w:name w:val="rt-col-md-5"/>
    <w:basedOn w:val="Normal"/>
    <w:pPr>
      <w:spacing w:before="100" w:beforeAutospacing="1" w:after="100" w:afterAutospacing="1"/>
    </w:pPr>
  </w:style>
  <w:style w:type="paragraph" w:customStyle="1" w:styleId="rt-col-lg-5">
    <w:name w:val="rt-col-lg-5"/>
    <w:basedOn w:val="Normal"/>
    <w:pPr>
      <w:spacing w:before="100" w:beforeAutospacing="1" w:after="100" w:afterAutospacing="1"/>
    </w:pPr>
  </w:style>
  <w:style w:type="paragraph" w:customStyle="1" w:styleId="rt-col-xs-6">
    <w:name w:val="rt-col-xs-6"/>
    <w:basedOn w:val="Normal"/>
    <w:pPr>
      <w:spacing w:before="100" w:beforeAutospacing="1" w:after="100" w:afterAutospacing="1"/>
    </w:pPr>
  </w:style>
  <w:style w:type="paragraph" w:customStyle="1" w:styleId="rt-col-sm-6">
    <w:name w:val="rt-col-sm-6"/>
    <w:basedOn w:val="Normal"/>
    <w:pPr>
      <w:spacing w:before="100" w:beforeAutospacing="1" w:after="100" w:afterAutospacing="1"/>
    </w:pPr>
  </w:style>
  <w:style w:type="paragraph" w:customStyle="1" w:styleId="rt-col-md-6">
    <w:name w:val="rt-col-md-6"/>
    <w:basedOn w:val="Normal"/>
    <w:pPr>
      <w:spacing w:before="100" w:beforeAutospacing="1" w:after="100" w:afterAutospacing="1"/>
    </w:pPr>
  </w:style>
  <w:style w:type="paragraph" w:customStyle="1" w:styleId="rt-col-lg-6">
    <w:name w:val="rt-col-lg-6"/>
    <w:basedOn w:val="Normal"/>
    <w:pPr>
      <w:spacing w:before="100" w:beforeAutospacing="1" w:after="100" w:afterAutospacing="1"/>
    </w:pPr>
  </w:style>
  <w:style w:type="paragraph" w:customStyle="1" w:styleId="rt-col-xs-7">
    <w:name w:val="rt-col-xs-7"/>
    <w:basedOn w:val="Normal"/>
    <w:pPr>
      <w:spacing w:before="100" w:beforeAutospacing="1" w:after="100" w:afterAutospacing="1"/>
    </w:pPr>
  </w:style>
  <w:style w:type="paragraph" w:customStyle="1" w:styleId="rt-col-sm-7">
    <w:name w:val="rt-col-sm-7"/>
    <w:basedOn w:val="Normal"/>
    <w:pPr>
      <w:spacing w:before="100" w:beforeAutospacing="1" w:after="100" w:afterAutospacing="1"/>
    </w:pPr>
  </w:style>
  <w:style w:type="paragraph" w:customStyle="1" w:styleId="rt-col-md-7">
    <w:name w:val="rt-col-md-7"/>
    <w:basedOn w:val="Normal"/>
    <w:pPr>
      <w:spacing w:before="100" w:beforeAutospacing="1" w:after="100" w:afterAutospacing="1"/>
    </w:pPr>
  </w:style>
  <w:style w:type="paragraph" w:customStyle="1" w:styleId="rt-col-lg-7">
    <w:name w:val="rt-col-lg-7"/>
    <w:basedOn w:val="Normal"/>
    <w:pPr>
      <w:spacing w:before="100" w:beforeAutospacing="1" w:after="100" w:afterAutospacing="1"/>
    </w:pPr>
  </w:style>
  <w:style w:type="paragraph" w:customStyle="1" w:styleId="rt-col-xs-8">
    <w:name w:val="rt-col-xs-8"/>
    <w:basedOn w:val="Normal"/>
    <w:pPr>
      <w:spacing w:before="100" w:beforeAutospacing="1" w:after="100" w:afterAutospacing="1"/>
    </w:pPr>
  </w:style>
  <w:style w:type="paragraph" w:customStyle="1" w:styleId="rt-col-sm-8">
    <w:name w:val="rt-col-sm-8"/>
    <w:basedOn w:val="Normal"/>
    <w:pPr>
      <w:spacing w:before="100" w:beforeAutospacing="1" w:after="100" w:afterAutospacing="1"/>
    </w:pPr>
  </w:style>
  <w:style w:type="paragraph" w:customStyle="1" w:styleId="rt-col-md-8">
    <w:name w:val="rt-col-md-8"/>
    <w:basedOn w:val="Normal"/>
    <w:pPr>
      <w:spacing w:before="100" w:beforeAutospacing="1" w:after="100" w:afterAutospacing="1"/>
    </w:pPr>
  </w:style>
  <w:style w:type="paragraph" w:customStyle="1" w:styleId="rt-col-lg-8">
    <w:name w:val="rt-col-lg-8"/>
    <w:basedOn w:val="Normal"/>
    <w:pPr>
      <w:spacing w:before="100" w:beforeAutospacing="1" w:after="100" w:afterAutospacing="1"/>
    </w:pPr>
  </w:style>
  <w:style w:type="paragraph" w:customStyle="1" w:styleId="rt-col-xs-9">
    <w:name w:val="rt-col-xs-9"/>
    <w:basedOn w:val="Normal"/>
    <w:pPr>
      <w:spacing w:before="100" w:beforeAutospacing="1" w:after="100" w:afterAutospacing="1"/>
    </w:pPr>
  </w:style>
  <w:style w:type="paragraph" w:customStyle="1" w:styleId="rt-col-sm-9">
    <w:name w:val="rt-col-sm-9"/>
    <w:basedOn w:val="Normal"/>
    <w:pPr>
      <w:spacing w:before="100" w:beforeAutospacing="1" w:after="100" w:afterAutospacing="1"/>
    </w:pPr>
  </w:style>
  <w:style w:type="paragraph" w:customStyle="1" w:styleId="rt-col-md-9">
    <w:name w:val="rt-col-md-9"/>
    <w:basedOn w:val="Normal"/>
    <w:pPr>
      <w:spacing w:before="100" w:beforeAutospacing="1" w:after="100" w:afterAutospacing="1"/>
    </w:pPr>
  </w:style>
  <w:style w:type="paragraph" w:customStyle="1" w:styleId="rt-col-lg-9">
    <w:name w:val="rt-col-lg-9"/>
    <w:basedOn w:val="Normal"/>
    <w:pPr>
      <w:spacing w:before="100" w:beforeAutospacing="1" w:after="100" w:afterAutospacing="1"/>
    </w:pPr>
  </w:style>
  <w:style w:type="paragraph" w:customStyle="1" w:styleId="rt-col-xs-10">
    <w:name w:val="rt-col-xs-10"/>
    <w:basedOn w:val="Normal"/>
    <w:pPr>
      <w:spacing w:before="100" w:beforeAutospacing="1" w:after="100" w:afterAutospacing="1"/>
    </w:pPr>
  </w:style>
  <w:style w:type="paragraph" w:customStyle="1" w:styleId="rt-col-sm-10">
    <w:name w:val="rt-col-sm-10"/>
    <w:basedOn w:val="Normal"/>
    <w:pPr>
      <w:spacing w:before="100" w:beforeAutospacing="1" w:after="100" w:afterAutospacing="1"/>
    </w:pPr>
  </w:style>
  <w:style w:type="paragraph" w:customStyle="1" w:styleId="rt-col-md-10">
    <w:name w:val="rt-col-md-10"/>
    <w:basedOn w:val="Normal"/>
    <w:pPr>
      <w:spacing w:before="100" w:beforeAutospacing="1" w:after="100" w:afterAutospacing="1"/>
    </w:pPr>
  </w:style>
  <w:style w:type="paragraph" w:customStyle="1" w:styleId="rt-col-lg-10">
    <w:name w:val="rt-col-lg-10"/>
    <w:basedOn w:val="Normal"/>
    <w:pPr>
      <w:spacing w:before="100" w:beforeAutospacing="1" w:after="100" w:afterAutospacing="1"/>
    </w:pPr>
  </w:style>
  <w:style w:type="paragraph" w:customStyle="1" w:styleId="rt-col-xs-11">
    <w:name w:val="rt-col-xs-11"/>
    <w:basedOn w:val="Normal"/>
    <w:pPr>
      <w:spacing w:before="100" w:beforeAutospacing="1" w:after="100" w:afterAutospacing="1"/>
    </w:pPr>
  </w:style>
  <w:style w:type="paragraph" w:customStyle="1" w:styleId="rt-col-sm-11">
    <w:name w:val="rt-col-sm-11"/>
    <w:basedOn w:val="Normal"/>
    <w:pPr>
      <w:spacing w:before="100" w:beforeAutospacing="1" w:after="100" w:afterAutospacing="1"/>
    </w:pPr>
  </w:style>
  <w:style w:type="paragraph" w:customStyle="1" w:styleId="rt-col-md-11">
    <w:name w:val="rt-col-md-11"/>
    <w:basedOn w:val="Normal"/>
    <w:pPr>
      <w:spacing w:before="100" w:beforeAutospacing="1" w:after="100" w:afterAutospacing="1"/>
    </w:pPr>
  </w:style>
  <w:style w:type="paragraph" w:customStyle="1" w:styleId="rt-col-lg-11">
    <w:name w:val="rt-col-lg-11"/>
    <w:basedOn w:val="Normal"/>
    <w:pPr>
      <w:spacing w:before="100" w:beforeAutospacing="1" w:after="100" w:afterAutospacing="1"/>
    </w:pPr>
  </w:style>
  <w:style w:type="paragraph" w:customStyle="1" w:styleId="rt-col-xs-12">
    <w:name w:val="rt-col-xs-12"/>
    <w:basedOn w:val="Normal"/>
    <w:pPr>
      <w:spacing w:before="100" w:beforeAutospacing="1" w:after="100" w:afterAutospacing="1"/>
    </w:pPr>
  </w:style>
  <w:style w:type="paragraph" w:customStyle="1" w:styleId="rt-col-sm-12">
    <w:name w:val="rt-col-sm-12"/>
    <w:basedOn w:val="Normal"/>
    <w:pPr>
      <w:spacing w:before="100" w:beforeAutospacing="1" w:after="100" w:afterAutospacing="1"/>
    </w:pPr>
  </w:style>
  <w:style w:type="paragraph" w:customStyle="1" w:styleId="rt-col-md-12">
    <w:name w:val="rt-col-md-12"/>
    <w:basedOn w:val="Normal"/>
    <w:pPr>
      <w:spacing w:before="100" w:beforeAutospacing="1" w:after="100" w:afterAutospacing="1"/>
    </w:pPr>
  </w:style>
  <w:style w:type="paragraph" w:customStyle="1" w:styleId="rt-col-lg-12">
    <w:name w:val="rt-col-lg-12"/>
    <w:basedOn w:val="Normal"/>
    <w:pPr>
      <w:spacing w:before="100" w:beforeAutospacing="1" w:after="100" w:afterAutospacing="1"/>
    </w:pPr>
  </w:style>
  <w:style w:type="paragraph" w:customStyle="1" w:styleId="img-responsive">
    <w:name w:val="img-responsive"/>
    <w:basedOn w:val="Normal"/>
    <w:pPr>
      <w:spacing w:before="100" w:beforeAutospacing="1" w:after="100" w:afterAutospacing="1"/>
    </w:pPr>
  </w:style>
  <w:style w:type="paragraph" w:customStyle="1" w:styleId="post-meta-user">
    <w:name w:val="post-meta-user"/>
    <w:basedOn w:val="Normal"/>
    <w:pPr>
      <w:spacing w:before="100" w:beforeAutospacing="1" w:after="100" w:afterAutospacing="1"/>
    </w:pPr>
    <w:rPr>
      <w:sz w:val="22"/>
      <w:szCs w:val="22"/>
    </w:rPr>
  </w:style>
  <w:style w:type="paragraph" w:customStyle="1" w:styleId="post-meta-tags">
    <w:name w:val="post-meta-tags"/>
    <w:basedOn w:val="Normal"/>
    <w:pPr>
      <w:spacing w:before="100" w:beforeAutospacing="1" w:after="100" w:afterAutospacing="1"/>
    </w:pPr>
    <w:rPr>
      <w:sz w:val="22"/>
      <w:szCs w:val="22"/>
    </w:rPr>
  </w:style>
  <w:style w:type="paragraph" w:customStyle="1" w:styleId="rt-pagination">
    <w:name w:val="rt-pagination"/>
    <w:basedOn w:val="Normal"/>
    <w:pPr>
      <w:spacing w:before="450" w:after="450"/>
      <w:ind w:left="450" w:right="450"/>
      <w:jc w:val="center"/>
    </w:pPr>
  </w:style>
  <w:style w:type="paragraph" w:customStyle="1" w:styleId="site">
    <w:name w:val="site"/>
    <w:basedOn w:val="Normal"/>
    <w:pPr>
      <w:shd w:val="clear" w:color="auto" w:fill="FFFFFF"/>
    </w:pPr>
  </w:style>
  <w:style w:type="paragraph" w:customStyle="1" w:styleId="x-site">
    <w:name w:val="x-site"/>
    <w:basedOn w:val="Normal"/>
    <w:pPr>
      <w:shd w:val="clear" w:color="auto" w:fill="FFFFFF"/>
    </w:pPr>
  </w:style>
  <w:style w:type="paragraph" w:customStyle="1" w:styleId="x-acc-header">
    <w:name w:val="x-acc-header"/>
    <w:basedOn w:val="Normal"/>
  </w:style>
  <w:style w:type="paragraph" w:customStyle="1" w:styleId="x-acc-header-indicator">
    <w:name w:val="x-acc-header-indicator"/>
    <w:basedOn w:val="Normal"/>
    <w:pPr>
      <w:spacing w:before="100" w:beforeAutospacing="1" w:after="100" w:afterAutospacing="1"/>
      <w:jc w:val="center"/>
    </w:pPr>
  </w:style>
  <w:style w:type="paragraph" w:customStyle="1" w:styleId="x-crumbs-list">
    <w:name w:val="x-crumbs-list"/>
    <w:basedOn w:val="Normal"/>
  </w:style>
  <w:style w:type="paragraph" w:customStyle="1" w:styleId="x-crumbs-link">
    <w:name w:val="x-crumbs-link"/>
    <w:basedOn w:val="Normal"/>
    <w:pPr>
      <w:spacing w:before="100" w:beforeAutospacing="1" w:after="100" w:afterAutospacing="1"/>
    </w:pPr>
  </w:style>
  <w:style w:type="paragraph" w:customStyle="1" w:styleId="x-countdown">
    <w:name w:val="x-countdown"/>
    <w:basedOn w:val="Normal"/>
    <w:pPr>
      <w:spacing w:before="100" w:beforeAutospacing="1" w:after="100" w:afterAutospacing="1"/>
    </w:pPr>
  </w:style>
  <w:style w:type="paragraph" w:customStyle="1" w:styleId="x-countdown-number">
    <w:name w:val="x-countdown-number"/>
    <w:basedOn w:val="Normal"/>
    <w:pPr>
      <w:spacing w:before="100" w:beforeAutospacing="1" w:after="100" w:afterAutospacing="1"/>
    </w:pPr>
  </w:style>
  <w:style w:type="paragraph" w:customStyle="1" w:styleId="x-countdown-digit">
    <w:name w:val="x-countdown-digit"/>
    <w:basedOn w:val="Normal"/>
    <w:pPr>
      <w:spacing w:before="100" w:beforeAutospacing="1" w:after="100" w:afterAutospacing="1"/>
    </w:pPr>
  </w:style>
  <w:style w:type="paragraph" w:customStyle="1" w:styleId="x-countdown-label">
    <w:name w:val="x-countdown-label"/>
    <w:basedOn w:val="Normal"/>
    <w:pPr>
      <w:spacing w:before="100" w:beforeAutospacing="1" w:after="100" w:afterAutospacing="1"/>
    </w:pPr>
  </w:style>
  <w:style w:type="paragraph" w:customStyle="1" w:styleId="x-testimonial-cite-text">
    <w:name w:val="x-testimonial-cite-text"/>
    <w:basedOn w:val="Normal"/>
    <w:pPr>
      <w:spacing w:before="100" w:beforeAutospacing="1" w:after="100" w:afterAutospacing="1"/>
    </w:pPr>
  </w:style>
  <w:style w:type="paragraph" w:customStyle="1" w:styleId="x-div">
    <w:name w:val="x-div"/>
    <w:basedOn w:val="Normal"/>
  </w:style>
  <w:style w:type="paragraph" w:customStyle="1" w:styleId="x-row">
    <w:name w:val="x-row"/>
    <w:basedOn w:val="Normal"/>
  </w:style>
  <w:style w:type="paragraph" w:customStyle="1" w:styleId="x-col">
    <w:name w:val="x-col"/>
    <w:basedOn w:val="Normal"/>
  </w:style>
  <w:style w:type="paragraph" w:customStyle="1" w:styleId="x-grid">
    <w:name w:val="x-grid"/>
    <w:basedOn w:val="Normal"/>
  </w:style>
  <w:style w:type="paragraph" w:customStyle="1" w:styleId="x-cell">
    <w:name w:val="x-cell"/>
    <w:basedOn w:val="Normal"/>
  </w:style>
  <w:style w:type="paragraph" w:customStyle="1" w:styleId="x-loader">
    <w:name w:val="x-loader"/>
    <w:basedOn w:val="Normal"/>
    <w:pPr>
      <w:spacing w:before="100" w:beforeAutospacing="1" w:after="100" w:afterAutospacing="1"/>
    </w:pPr>
  </w:style>
  <w:style w:type="paragraph" w:customStyle="1" w:styleId="x-paginate-inner">
    <w:name w:val="x-paginate-inner&gt;*"/>
    <w:basedOn w:val="Normal"/>
    <w:pPr>
      <w:spacing w:before="100" w:beforeAutospacing="1" w:after="100" w:afterAutospacing="1"/>
      <w:jc w:val="center"/>
    </w:pPr>
  </w:style>
  <w:style w:type="paragraph" w:customStyle="1" w:styleId="x-icon">
    <w:name w:val="x-icon"/>
    <w:basedOn w:val="Normal"/>
    <w:pPr>
      <w:spacing w:before="100" w:beforeAutospacing="1" w:after="100" w:afterAutospacing="1"/>
      <w:jc w:val="center"/>
    </w:pPr>
  </w:style>
  <w:style w:type="paragraph" w:customStyle="1" w:styleId="x-anchor-text-primary">
    <w:name w:val="x-anchor-text-primary"/>
    <w:basedOn w:val="Normal"/>
    <w:pPr>
      <w:spacing w:before="100" w:beforeAutospacing="1" w:after="100" w:afterAutospacing="1"/>
    </w:pPr>
  </w:style>
  <w:style w:type="paragraph" w:customStyle="1" w:styleId="x-anchor-text-secondary">
    <w:name w:val="x-anchor-text-secondary"/>
    <w:basedOn w:val="Normal"/>
    <w:pPr>
      <w:spacing w:before="100" w:beforeAutospacing="1" w:after="100" w:afterAutospacing="1"/>
    </w:pPr>
  </w:style>
  <w:style w:type="paragraph" w:customStyle="1" w:styleId="x-anchor-sub-indicator">
    <w:name w:val="x-anchor-sub-indicator"/>
    <w:basedOn w:val="Normal"/>
    <w:pPr>
      <w:spacing w:before="100" w:beforeAutospacing="1" w:after="100" w:afterAutospacing="1"/>
      <w:jc w:val="center"/>
    </w:pPr>
  </w:style>
  <w:style w:type="paragraph" w:customStyle="1" w:styleId="x-bar-scroll-button">
    <w:name w:val="x-bar-scroll-button"/>
    <w:basedOn w:val="Normal"/>
    <w:pPr>
      <w:jc w:val="center"/>
    </w:pPr>
  </w:style>
  <w:style w:type="paragraph" w:customStyle="1" w:styleId="x-collapsed">
    <w:name w:val="x-collapsed"/>
    <w:basedOn w:val="Normal"/>
    <w:pPr>
      <w:spacing w:before="100" w:beforeAutospacing="1" w:after="100" w:afterAutospacing="1"/>
    </w:pPr>
    <w:rPr>
      <w:vanish/>
    </w:rPr>
  </w:style>
  <w:style w:type="paragraph" w:customStyle="1" w:styleId="x-collapsing">
    <w:name w:val="x-collapsing"/>
    <w:basedOn w:val="Normal"/>
    <w:pPr>
      <w:spacing w:before="100" w:beforeAutospacing="1" w:after="100" w:afterAutospacing="1"/>
    </w:pPr>
  </w:style>
  <w:style w:type="paragraph" w:customStyle="1" w:styleId="x-dropdown">
    <w:name w:val="x-dropdown"/>
    <w:basedOn w:val="Normal"/>
  </w:style>
  <w:style w:type="paragraph" w:customStyle="1" w:styleId="x-frame">
    <w:name w:val="x-frame"/>
    <w:basedOn w:val="Normal"/>
    <w:pPr>
      <w:spacing w:before="100" w:beforeAutospacing="1" w:after="100" w:afterAutospacing="1"/>
    </w:pPr>
  </w:style>
  <w:style w:type="paragraph" w:customStyle="1" w:styleId="x-frame-inner">
    <w:name w:val="x-frame-inner"/>
    <w:basedOn w:val="Normal"/>
    <w:pPr>
      <w:spacing w:before="100" w:beforeAutospacing="1" w:after="100" w:afterAutospacing="1"/>
    </w:pPr>
  </w:style>
  <w:style w:type="paragraph" w:customStyle="1" w:styleId="x-graphic">
    <w:name w:val="x-graphic"/>
    <w:basedOn w:val="Normal"/>
    <w:pPr>
      <w:spacing w:before="100" w:beforeAutospacing="1" w:after="100" w:afterAutospacing="1"/>
    </w:pPr>
  </w:style>
  <w:style w:type="paragraph" w:customStyle="1" w:styleId="x-image">
    <w:name w:val="x-image"/>
    <w:basedOn w:val="Normal"/>
    <w:pPr>
      <w:spacing w:before="100" w:beforeAutospacing="1" w:after="100" w:afterAutospacing="1"/>
      <w:textAlignment w:val="center"/>
    </w:pPr>
  </w:style>
  <w:style w:type="paragraph" w:customStyle="1" w:styleId="x-line">
    <w:name w:val="x-line"/>
    <w:basedOn w:val="Normal"/>
  </w:style>
  <w:style w:type="paragraph" w:customStyle="1" w:styleId="x-menu">
    <w:name w:val="x-menu"/>
    <w:basedOn w:val="Normal"/>
  </w:style>
  <w:style w:type="paragraph" w:customStyle="1" w:styleId="x-modal-bg">
    <w:name w:val="x-modal-bg"/>
    <w:basedOn w:val="Normal"/>
    <w:pPr>
      <w:spacing w:before="100" w:beforeAutospacing="1" w:after="100" w:afterAutospacing="1"/>
    </w:pPr>
  </w:style>
  <w:style w:type="paragraph" w:customStyle="1" w:styleId="x-modal-close">
    <w:name w:val="x-modal-close"/>
    <w:basedOn w:val="Normal"/>
    <w:pPr>
      <w:spacing w:line="240" w:lineRule="atLeast"/>
      <w:jc w:val="center"/>
    </w:pPr>
  </w:style>
  <w:style w:type="paragraph" w:customStyle="1" w:styleId="x-modal-content-outer">
    <w:name w:val="x-modal-content-outer"/>
    <w:basedOn w:val="Normal"/>
    <w:pPr>
      <w:spacing w:before="100" w:beforeAutospacing="1" w:after="100" w:afterAutospacing="1"/>
    </w:pPr>
  </w:style>
  <w:style w:type="paragraph" w:customStyle="1" w:styleId="x-modal-content-inner">
    <w:name w:val="x-modal-content-inner"/>
    <w:basedOn w:val="Normal"/>
    <w:pPr>
      <w:spacing w:before="100" w:beforeAutospacing="1" w:after="100" w:afterAutospacing="1"/>
      <w:textAlignment w:val="center"/>
    </w:pPr>
  </w:style>
  <w:style w:type="paragraph" w:customStyle="1" w:styleId="x-modal-content">
    <w:name w:val="x-modal-content"/>
    <w:basedOn w:val="Normal"/>
  </w:style>
  <w:style w:type="paragraph" w:customStyle="1" w:styleId="x-off-canvas-bg">
    <w:name w:val="x-off-canvas-bg"/>
    <w:basedOn w:val="Normal"/>
    <w:pPr>
      <w:spacing w:before="100" w:beforeAutospacing="1" w:after="100" w:afterAutospacing="1"/>
    </w:pPr>
  </w:style>
  <w:style w:type="paragraph" w:customStyle="1" w:styleId="x-off-canvas-close">
    <w:name w:val="x-off-canvas-close"/>
    <w:basedOn w:val="Normal"/>
    <w:pPr>
      <w:jc w:val="center"/>
    </w:pPr>
  </w:style>
  <w:style w:type="paragraph" w:customStyle="1" w:styleId="x-off-canvas-content">
    <w:name w:val="x-off-canvas-content"/>
    <w:basedOn w:val="Normal"/>
    <w:pPr>
      <w:spacing w:before="100" w:beforeAutospacing="1" w:after="100" w:afterAutospacing="1"/>
    </w:pPr>
  </w:style>
  <w:style w:type="paragraph" w:customStyle="1" w:styleId="psrail-x">
    <w:name w:val="ps__rail-x"/>
    <w:basedOn w:val="Normal"/>
    <w:pPr>
      <w:spacing w:before="100" w:beforeAutospacing="1" w:after="100" w:afterAutospacing="1"/>
    </w:pPr>
    <w:rPr>
      <w:vanish/>
    </w:rPr>
  </w:style>
  <w:style w:type="paragraph" w:customStyle="1" w:styleId="psrail-y">
    <w:name w:val="ps__rail-y"/>
    <w:basedOn w:val="Normal"/>
    <w:pPr>
      <w:spacing w:before="100" w:beforeAutospacing="1" w:after="100" w:afterAutospacing="1"/>
    </w:pPr>
    <w:rPr>
      <w:vanish/>
    </w:rPr>
  </w:style>
  <w:style w:type="paragraph" w:customStyle="1" w:styleId="psthumb-x">
    <w:name w:val="ps__thumb-x"/>
    <w:basedOn w:val="Normal"/>
    <w:pPr>
      <w:shd w:val="clear" w:color="auto" w:fill="AAAAAA"/>
      <w:spacing w:before="100" w:beforeAutospacing="1" w:after="100" w:afterAutospacing="1"/>
    </w:pPr>
  </w:style>
  <w:style w:type="paragraph" w:customStyle="1" w:styleId="psthumb-y">
    <w:name w:val="ps__thumb-y"/>
    <w:basedOn w:val="Normal"/>
    <w:pPr>
      <w:shd w:val="clear" w:color="auto" w:fill="AAAAAA"/>
      <w:spacing w:before="100" w:beforeAutospacing="1" w:after="100" w:afterAutospacing="1"/>
    </w:pPr>
  </w:style>
  <w:style w:type="paragraph" w:customStyle="1" w:styleId="x-search">
    <w:name w:val="x-search"/>
    <w:basedOn w:val="Normal"/>
  </w:style>
  <w:style w:type="paragraph" w:customStyle="1" w:styleId="x-search-btn">
    <w:name w:val="x-search-btn"/>
    <w:basedOn w:val="Normal"/>
  </w:style>
  <w:style w:type="paragraph" w:customStyle="1" w:styleId="x-search-input">
    <w:name w:val="x-search-input"/>
    <w:basedOn w:val="Normal"/>
    <w:pPr>
      <w:spacing w:before="100" w:beforeAutospacing="1" w:after="100" w:afterAutospacing="1"/>
    </w:pPr>
  </w:style>
  <w:style w:type="paragraph" w:customStyle="1" w:styleId="x-text-content-text">
    <w:name w:val="x-text-content-text"/>
    <w:basedOn w:val="Normal"/>
    <w:pPr>
      <w:spacing w:before="100" w:beforeAutospacing="1" w:after="100" w:afterAutospacing="1"/>
    </w:pPr>
  </w:style>
  <w:style w:type="paragraph" w:customStyle="1" w:styleId="x-text-content-text-primary">
    <w:name w:val="x-text-content-text-primary"/>
    <w:basedOn w:val="Normal"/>
  </w:style>
  <w:style w:type="paragraph" w:customStyle="1" w:styleId="x-text-content-text-subheadline">
    <w:name w:val="x-text-content-text-subheadline"/>
    <w:basedOn w:val="Normal"/>
  </w:style>
  <w:style w:type="paragraph" w:customStyle="1" w:styleId="x-toggle">
    <w:name w:val="x-toggle"/>
    <w:basedOn w:val="Normal"/>
    <w:pPr>
      <w:spacing w:before="100" w:beforeAutospacing="1" w:after="100" w:afterAutospacing="1"/>
    </w:pPr>
  </w:style>
  <w:style w:type="paragraph" w:customStyle="1" w:styleId="x-togglespan">
    <w:name w:val="x-toggle&gt;span"/>
    <w:basedOn w:val="Normal"/>
  </w:style>
  <w:style w:type="paragraph" w:customStyle="1" w:styleId="x-toggle-burger">
    <w:name w:val="x-toggle-burger"/>
    <w:basedOn w:val="Normal"/>
    <w:pPr>
      <w:spacing w:before="100" w:beforeAutospacing="1" w:after="100" w:afterAutospacing="1"/>
    </w:pPr>
  </w:style>
  <w:style w:type="paragraph" w:customStyle="1" w:styleId="x-toggle-grid">
    <w:name w:val="x-toggle-grid"/>
    <w:basedOn w:val="Normal"/>
    <w:pPr>
      <w:spacing w:before="100" w:beforeAutospacing="1" w:after="100" w:afterAutospacing="1"/>
    </w:pPr>
  </w:style>
  <w:style w:type="paragraph" w:customStyle="1" w:styleId="x-toggle-more-h">
    <w:name w:val="x-toggle-more-h"/>
    <w:basedOn w:val="Normal"/>
    <w:pPr>
      <w:spacing w:before="100" w:beforeAutospacing="1" w:after="100" w:afterAutospacing="1"/>
    </w:pPr>
  </w:style>
  <w:style w:type="paragraph" w:customStyle="1" w:styleId="x-toggle-more-v">
    <w:name w:val="x-toggle-more-v"/>
    <w:basedOn w:val="Normal"/>
    <w:pPr>
      <w:spacing w:before="100" w:beforeAutospacing="1" w:after="100" w:afterAutospacing="1"/>
    </w:pPr>
  </w:style>
  <w:style w:type="paragraph" w:customStyle="1" w:styleId="h1">
    <w:name w:val="h1"/>
    <w:basedOn w:val="Normal"/>
    <w:pPr>
      <w:spacing w:before="240" w:after="48"/>
    </w:pPr>
    <w:rPr>
      <w:rFonts w:ascii="Arial" w:hAnsi="Arial" w:cs="Arial"/>
      <w:color w:val="272727"/>
      <w:spacing w:val="-8"/>
      <w:sz w:val="96"/>
      <w:szCs w:val="96"/>
    </w:rPr>
  </w:style>
  <w:style w:type="paragraph" w:customStyle="1" w:styleId="h2">
    <w:name w:val="h2"/>
    <w:basedOn w:val="Normal"/>
    <w:pPr>
      <w:spacing w:before="300" w:after="48"/>
    </w:pPr>
    <w:rPr>
      <w:rFonts w:ascii="Arial" w:hAnsi="Arial" w:cs="Arial"/>
      <w:color w:val="272727"/>
      <w:spacing w:val="-8"/>
      <w:sz w:val="68"/>
      <w:szCs w:val="68"/>
    </w:rPr>
  </w:style>
  <w:style w:type="paragraph" w:customStyle="1" w:styleId="h3">
    <w:name w:val="h3"/>
    <w:basedOn w:val="Normal"/>
    <w:pPr>
      <w:spacing w:before="300" w:after="48"/>
    </w:pPr>
    <w:rPr>
      <w:rFonts w:ascii="Arial" w:hAnsi="Arial" w:cs="Arial"/>
      <w:color w:val="272727"/>
      <w:spacing w:val="-8"/>
      <w:sz w:val="55"/>
      <w:szCs w:val="55"/>
    </w:rPr>
  </w:style>
  <w:style w:type="paragraph" w:customStyle="1" w:styleId="h4">
    <w:name w:val="h4"/>
    <w:basedOn w:val="Normal"/>
    <w:pPr>
      <w:spacing w:before="420" w:after="120"/>
    </w:pPr>
    <w:rPr>
      <w:rFonts w:ascii="Arial" w:hAnsi="Arial" w:cs="Arial"/>
      <w:color w:val="272727"/>
      <w:spacing w:val="-8"/>
      <w:sz w:val="41"/>
      <w:szCs w:val="41"/>
    </w:rPr>
  </w:style>
  <w:style w:type="paragraph" w:customStyle="1" w:styleId="h5">
    <w:name w:val="h5"/>
    <w:basedOn w:val="Normal"/>
    <w:pPr>
      <w:spacing w:before="420" w:after="120"/>
    </w:pPr>
    <w:rPr>
      <w:rFonts w:ascii="Arial" w:hAnsi="Arial" w:cs="Arial"/>
      <w:color w:val="272727"/>
      <w:spacing w:val="-8"/>
      <w:sz w:val="36"/>
      <w:szCs w:val="36"/>
    </w:rPr>
  </w:style>
  <w:style w:type="paragraph" w:customStyle="1" w:styleId="h6">
    <w:name w:val="h6"/>
    <w:basedOn w:val="Normal"/>
    <w:pPr>
      <w:spacing w:before="420" w:after="120"/>
    </w:pPr>
    <w:rPr>
      <w:rFonts w:ascii="Arial" w:hAnsi="Arial" w:cs="Arial"/>
      <w:caps/>
      <w:color w:val="272727"/>
      <w:spacing w:val="-8"/>
    </w:rPr>
  </w:style>
  <w:style w:type="paragraph" w:customStyle="1" w:styleId="radio">
    <w:name w:val="radio"/>
    <w:basedOn w:val="Normal"/>
    <w:pPr>
      <w:spacing w:before="100" w:beforeAutospacing="1" w:after="100" w:afterAutospacing="1"/>
    </w:pPr>
  </w:style>
  <w:style w:type="paragraph" w:customStyle="1" w:styleId="checkbox">
    <w:name w:val="checkbox"/>
    <w:basedOn w:val="Normal"/>
    <w:pPr>
      <w:spacing w:before="100" w:beforeAutospacing="1" w:after="100" w:afterAutospacing="1"/>
    </w:pPr>
  </w:style>
  <w:style w:type="paragraph" w:customStyle="1" w:styleId="wpcf7-display-none">
    <w:name w:val="wpcf7-display-none"/>
    <w:basedOn w:val="Normal"/>
    <w:pPr>
      <w:spacing w:before="100" w:beforeAutospacing="1" w:after="100" w:afterAutospacing="1"/>
    </w:pPr>
    <w:rPr>
      <w:vanish/>
    </w:rPr>
  </w:style>
  <w:style w:type="paragraph" w:customStyle="1" w:styleId="wpcf7-not-valid-tip">
    <w:name w:val="wpcf7-not-valid-tip"/>
    <w:basedOn w:val="Normal"/>
    <w:pPr>
      <w:spacing w:before="15"/>
    </w:pPr>
    <w:rPr>
      <w:sz w:val="18"/>
      <w:szCs w:val="18"/>
    </w:rPr>
  </w:style>
  <w:style w:type="paragraph" w:customStyle="1" w:styleId="wpcf7-list-item">
    <w:name w:val="wpcf7-list-item"/>
    <w:basedOn w:val="Normal"/>
    <w:pPr>
      <w:ind w:left="240"/>
    </w:pPr>
  </w:style>
  <w:style w:type="paragraph" w:customStyle="1" w:styleId="wpcf7-list-item-label">
    <w:name w:val="wpcf7-list-item-label"/>
    <w:basedOn w:val="Normal"/>
    <w:pPr>
      <w:ind w:right="120"/>
    </w:pPr>
  </w:style>
  <w:style w:type="paragraph" w:customStyle="1" w:styleId="form-search">
    <w:name w:val="form-search"/>
    <w:basedOn w:val="Normal"/>
    <w:pPr>
      <w:spacing w:before="100" w:beforeAutospacing="1"/>
    </w:pPr>
  </w:style>
  <w:style w:type="paragraph" w:customStyle="1" w:styleId="x-btn-block">
    <w:name w:val="x-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x-searchform-overlay">
    <w:name w:val="x-searchform-overlay"/>
    <w:basedOn w:val="Normal"/>
    <w:pPr>
      <w:spacing w:before="100" w:beforeAutospacing="1" w:after="100" w:afterAutospacing="1"/>
    </w:pPr>
    <w:rPr>
      <w:vanish/>
    </w:rPr>
  </w:style>
  <w:style w:type="paragraph" w:customStyle="1" w:styleId="x-searchform-overlay-inner">
    <w:name w:val="x-searchform-overlay-inner"/>
    <w:basedOn w:val="Normal"/>
    <w:pPr>
      <w:spacing w:before="100" w:beforeAutospacing="1" w:after="100" w:afterAutospacing="1"/>
      <w:textAlignment w:val="center"/>
    </w:pPr>
  </w:style>
  <w:style w:type="paragraph" w:customStyle="1" w:styleId="x-nav">
    <w:name w:val="x-nav"/>
    <w:basedOn w:val="Normal"/>
    <w:pPr>
      <w:spacing w:before="100" w:beforeAutospacing="1" w:after="360"/>
    </w:pPr>
  </w:style>
  <w:style w:type="paragraph" w:customStyle="1" w:styleId="x-navlia">
    <w:name w:val="x-nav&gt;li&gt;a"/>
    <w:basedOn w:val="Normal"/>
    <w:pPr>
      <w:spacing w:before="100" w:beforeAutospacing="1" w:after="100" w:afterAutospacing="1"/>
    </w:pPr>
  </w:style>
  <w:style w:type="paragraph" w:customStyle="1" w:styleId="x-nav-tabs">
    <w:name w:val="x-nav-tabs"/>
    <w:basedOn w:val="Normal"/>
    <w:pPr>
      <w:pBdr>
        <w:top w:val="single" w:sz="12" w:space="0" w:color="E5E5E5"/>
        <w:left w:val="single" w:sz="12" w:space="0" w:color="E5E5E5"/>
        <w:bottom w:val="single" w:sz="2" w:space="0" w:color="E5E5E5"/>
        <w:right w:val="single" w:sz="12" w:space="0" w:color="E5E5E5"/>
      </w:pBdr>
      <w:spacing w:before="100" w:beforeAutospacing="1"/>
    </w:pPr>
  </w:style>
  <w:style w:type="paragraph" w:customStyle="1" w:styleId="x-nav-tabsli">
    <w:name w:val="x-nav-tabs&gt;li"/>
    <w:basedOn w:val="Normal"/>
    <w:pPr>
      <w:spacing w:before="100" w:beforeAutospacing="1" w:after="100" w:afterAutospacing="1"/>
      <w:jc w:val="center"/>
    </w:pPr>
  </w:style>
  <w:style w:type="paragraph" w:customStyle="1" w:styleId="x-nav-tabslia">
    <w:name w:val="x-nav-tabs&gt;li&gt;a"/>
    <w:basedOn w:val="Normal"/>
    <w:pPr>
      <w:shd w:val="clear" w:color="auto" w:fill="F8F8F8"/>
      <w:spacing w:before="100" w:beforeAutospacing="1" w:after="100" w:afterAutospacing="1"/>
    </w:pPr>
    <w:rPr>
      <w:color w:val="D8D8D8"/>
      <w:sz w:val="21"/>
      <w:szCs w:val="21"/>
    </w:rPr>
  </w:style>
  <w:style w:type="paragraph" w:customStyle="1" w:styleId="x-tab-content">
    <w:name w:val="x-tab-content"/>
    <w:basedOn w:val="Normal"/>
    <w:pPr>
      <w:pBdr>
        <w:top w:val="single" w:sz="2" w:space="0" w:color="E5E5E5"/>
        <w:left w:val="single" w:sz="12" w:space="0" w:color="E5E5E5"/>
        <w:bottom w:val="single" w:sz="12" w:space="0" w:color="E5E5E5"/>
        <w:right w:val="single" w:sz="12" w:space="0" w:color="E5E5E5"/>
      </w:pBdr>
      <w:spacing w:before="100" w:beforeAutospacing="1" w:after="360"/>
    </w:pPr>
  </w:style>
  <w:style w:type="paragraph" w:customStyle="1" w:styleId="x-breadcrumbs">
    <w:name w:val="x-breadcrumbs"/>
    <w:basedOn w:val="Normal"/>
    <w:pPr>
      <w:spacing w:before="100" w:beforeAutospacing="1" w:after="100" w:afterAutospacing="1"/>
    </w:pPr>
    <w:rPr>
      <w:caps/>
      <w:spacing w:val="15"/>
      <w:sz w:val="15"/>
      <w:szCs w:val="15"/>
    </w:rPr>
  </w:style>
  <w:style w:type="paragraph" w:customStyle="1" w:styleId="x-pagination">
    <w:name w:val="x-pagination"/>
    <w:basedOn w:val="Normal"/>
    <w:pPr>
      <w:spacing w:before="960" w:after="480"/>
      <w:jc w:val="center"/>
    </w:pPr>
  </w:style>
  <w:style w:type="paragraph" w:customStyle="1" w:styleId="tooltip">
    <w:name w:val="tooltip"/>
    <w:basedOn w:val="Normal"/>
    <w:pPr>
      <w:spacing w:before="100" w:beforeAutospacing="1" w:after="100" w:afterAutospacing="1"/>
    </w:pPr>
    <w:rPr>
      <w:sz w:val="17"/>
      <w:szCs w:val="17"/>
    </w:rPr>
  </w:style>
  <w:style w:type="paragraph" w:customStyle="1" w:styleId="tooltip-inner">
    <w:name w:val="tooltip-inner"/>
    <w:basedOn w:val="Normal"/>
    <w:pPr>
      <w:shd w:val="clear" w:color="auto" w:fill="272727"/>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vanish/>
    </w:rPr>
  </w:style>
  <w:style w:type="paragraph" w:customStyle="1" w:styleId="popover-title">
    <w:name w:val="popover-title"/>
    <w:basedOn w:val="Normal"/>
    <w:pPr>
      <w:pBdr>
        <w:bottom w:val="single" w:sz="6" w:space="7"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rPr>
      <w:sz w:val="20"/>
      <w:szCs w:val="20"/>
    </w:rPr>
  </w:style>
  <w:style w:type="paragraph" w:customStyle="1" w:styleId="x-slides">
    <w:name w:val="x-slides"/>
    <w:basedOn w:val="Normal"/>
  </w:style>
  <w:style w:type="paragraph" w:customStyle="1" w:styleId="flex-control-nav">
    <w:name w:val="flex-control-nav"/>
    <w:basedOn w:val="Normal"/>
    <w:pPr>
      <w:jc w:val="center"/>
    </w:pPr>
  </w:style>
  <w:style w:type="paragraph" w:customStyle="1" w:styleId="flex-direction-nav">
    <w:name w:val="flex-direction-nav"/>
    <w:basedOn w:val="Normal"/>
  </w:style>
  <w:style w:type="paragraph" w:customStyle="1" w:styleId="x-flexslider">
    <w:name w:val="x-flexslider"/>
    <w:basedOn w:val="Normal"/>
    <w:pPr>
      <w:shd w:val="clear" w:color="auto" w:fill="E6E6E6"/>
      <w:spacing w:after="360"/>
    </w:pPr>
  </w:style>
  <w:style w:type="paragraph" w:customStyle="1" w:styleId="x-slider-scroll-bottom">
    <w:name w:val="x-slider-scroll-bottom"/>
    <w:basedOn w:val="Normal"/>
    <w:pPr>
      <w:pBdr>
        <w:top w:val="single" w:sz="18" w:space="0" w:color="auto"/>
        <w:left w:val="single" w:sz="18" w:space="0" w:color="auto"/>
        <w:bottom w:val="single" w:sz="18" w:space="0" w:color="auto"/>
        <w:right w:val="single" w:sz="18" w:space="0" w:color="auto"/>
      </w:pBdr>
      <w:spacing w:before="100" w:beforeAutospacing="1" w:after="100" w:afterAutospacing="1" w:line="795" w:lineRule="atLeast"/>
      <w:jc w:val="center"/>
    </w:pPr>
    <w:rPr>
      <w:color w:val="FFFFFF"/>
      <w:sz w:val="62"/>
      <w:szCs w:val="62"/>
    </w:rPr>
  </w:style>
  <w:style w:type="paragraph" w:customStyle="1" w:styleId="x-loading">
    <w:name w:val="x-loading"/>
    <w:basedOn w:val="Normal"/>
    <w:pPr>
      <w:ind w:firstLine="25072"/>
    </w:pPr>
    <w:rPr>
      <w:sz w:val="12"/>
      <w:szCs w:val="12"/>
    </w:rPr>
  </w:style>
  <w:style w:type="paragraph" w:customStyle="1" w:styleId="x-iso-container">
    <w:name w:val="x-iso-container"/>
    <w:basedOn w:val="Normal"/>
    <w:pPr>
      <w:ind w:left="-240" w:right="-240"/>
    </w:pPr>
  </w:style>
  <w:style w:type="paragraph" w:customStyle="1" w:styleId="option-set">
    <w:name w:val="option-set"/>
    <w:basedOn w:val="Normal"/>
  </w:style>
  <w:style w:type="paragraph" w:customStyle="1" w:styleId="x-portfolio-filters">
    <w:name w:val="x-portfolio-filters"/>
    <w:basedOn w:val="Normal"/>
    <w:pPr>
      <w:shd w:val="clear" w:color="auto" w:fill="16A085"/>
      <w:spacing w:line="435" w:lineRule="atLeast"/>
      <w:jc w:val="center"/>
    </w:pPr>
    <w:rPr>
      <w:caps/>
      <w:color w:val="FFFFFF"/>
      <w:spacing w:val="-15"/>
      <w:sz w:val="21"/>
      <w:szCs w:val="21"/>
    </w:rPr>
  </w:style>
  <w:style w:type="paragraph" w:customStyle="1" w:styleId="x-portfolio-filters-menu">
    <w:name w:val="x-portfolio-filters-menu"/>
    <w:basedOn w:val="Normal"/>
    <w:pPr>
      <w:shd w:val="clear" w:color="auto" w:fill="272727"/>
    </w:pPr>
    <w:rPr>
      <w:vanish/>
    </w:rPr>
  </w:style>
  <w:style w:type="paragraph" w:customStyle="1" w:styleId="ilightbox-overlay">
    <w:name w:val="ilightbox-overlay"/>
    <w:basedOn w:val="Normal"/>
    <w:pPr>
      <w:spacing w:before="100" w:beforeAutospacing="1" w:after="100" w:afterAutospacing="1"/>
    </w:pPr>
    <w:rPr>
      <w:vanish/>
    </w:rPr>
  </w:style>
  <w:style w:type="paragraph" w:customStyle="1" w:styleId="ilightbox-loader">
    <w:name w:val="ilightbox-loader"/>
    <w:basedOn w:val="Normal"/>
    <w:pPr>
      <w:spacing w:before="100" w:beforeAutospacing="1" w:after="100" w:afterAutospacing="1"/>
    </w:pPr>
  </w:style>
  <w:style w:type="paragraph" w:customStyle="1" w:styleId="ilightbox-toolbar">
    <w:name w:val="ilightbox-toolbar"/>
    <w:basedOn w:val="Normal"/>
    <w:pPr>
      <w:spacing w:before="100" w:beforeAutospacing="1" w:after="100" w:afterAutospacing="1"/>
    </w:pPr>
    <w:rPr>
      <w:vanish/>
    </w:rPr>
  </w:style>
  <w:style w:type="paragraph" w:customStyle="1" w:styleId="ilightbox-thumbnails">
    <w:name w:val="ilightbox-thumbnails"/>
    <w:basedOn w:val="Normal"/>
    <w:pPr>
      <w:spacing w:before="100" w:beforeAutospacing="1" w:after="100" w:afterAutospacing="1"/>
    </w:pPr>
  </w:style>
  <w:style w:type="paragraph" w:customStyle="1" w:styleId="ilightbox-holder">
    <w:name w:val="ilightbox-holder"/>
    <w:basedOn w:val="Normal"/>
    <w:pPr>
      <w:spacing w:before="100" w:beforeAutospacing="1" w:after="100" w:afterAutospacing="1"/>
    </w:pPr>
    <w:rPr>
      <w:vanish/>
    </w:rPr>
  </w:style>
  <w:style w:type="paragraph" w:customStyle="1" w:styleId="x-social-global">
    <w:name w:val="x-social-global"/>
    <w:basedOn w:val="Normal"/>
    <w:pPr>
      <w:spacing w:before="100" w:beforeAutospacing="1" w:after="100" w:afterAutospacing="1"/>
    </w:pPr>
  </w:style>
  <w:style w:type="paragraph" w:customStyle="1" w:styleId="x-scroll-top">
    <w:name w:val="x-scroll-top"/>
    <w:basedOn w:val="Normal"/>
    <w:pPr>
      <w:pBdr>
        <w:top w:val="single" w:sz="12" w:space="0" w:color="000000"/>
        <w:left w:val="single" w:sz="12" w:space="0" w:color="000000"/>
        <w:bottom w:val="single" w:sz="12" w:space="0" w:color="000000"/>
        <w:right w:val="single" w:sz="12" w:space="0" w:color="000000"/>
      </w:pBdr>
      <w:spacing w:before="100" w:beforeAutospacing="1" w:line="405" w:lineRule="atLeast"/>
      <w:jc w:val="center"/>
    </w:pPr>
    <w:rPr>
      <w:color w:val="000000"/>
      <w:sz w:val="38"/>
      <w:szCs w:val="38"/>
    </w:rPr>
  </w:style>
  <w:style w:type="paragraph" w:customStyle="1" w:styleId="x-container">
    <w:name w:val="x-container"/>
    <w:basedOn w:val="Normal"/>
  </w:style>
  <w:style w:type="paragraph" w:customStyle="1" w:styleId="x-gap">
    <w:name w:val="x-gap"/>
    <w:basedOn w:val="Normal"/>
    <w:pPr>
      <w:spacing w:after="360"/>
    </w:pPr>
  </w:style>
  <w:style w:type="paragraph" w:customStyle="1" w:styleId="x-clear">
    <w:name w:val="x-clear"/>
    <w:basedOn w:val="Normal"/>
  </w:style>
  <w:style w:type="paragraph" w:customStyle="1" w:styleId="x-map">
    <w:name w:val="x-map"/>
    <w:basedOn w:val="Normal"/>
    <w:pPr>
      <w:spacing w:before="100" w:beforeAutospacing="1" w:after="360"/>
    </w:pPr>
  </w:style>
  <w:style w:type="paragraph" w:customStyle="1" w:styleId="x-code">
    <w:name w:val="x-code"/>
    <w:basedOn w:val="Normal"/>
    <w:pPr>
      <w:spacing w:before="100" w:beforeAutospacing="1" w:after="100" w:afterAutospacing="1"/>
    </w:pPr>
  </w:style>
  <w:style w:type="paragraph" w:customStyle="1" w:styleId="x-block-grid">
    <w:name w:val="x-block-grid"/>
    <w:basedOn w:val="Normal"/>
    <w:pPr>
      <w:spacing w:after="360"/>
    </w:pPr>
  </w:style>
  <w:style w:type="paragraph" w:customStyle="1" w:styleId="x-block-gridli">
    <w:name w:val="x-block-grid&gt;li"/>
    <w:basedOn w:val="Normal"/>
    <w:pPr>
      <w:spacing w:before="5"/>
      <w:ind w:right="595"/>
    </w:pPr>
  </w:style>
  <w:style w:type="paragraph" w:customStyle="1" w:styleId="x-ul-icons">
    <w:name w:val="x-ul-icons"/>
    <w:basedOn w:val="Normal"/>
    <w:pPr>
      <w:spacing w:before="100" w:beforeAutospacing="1" w:after="100" w:afterAutospacing="1"/>
      <w:ind w:left="360"/>
    </w:pPr>
  </w:style>
  <w:style w:type="paragraph" w:customStyle="1" w:styleId="x-video">
    <w:name w:val="x-video"/>
    <w:basedOn w:val="Normal"/>
    <w:pPr>
      <w:spacing w:before="100" w:beforeAutospacing="1" w:after="360"/>
    </w:pPr>
  </w:style>
  <w:style w:type="paragraph" w:customStyle="1" w:styleId="x-flexslider-shortcode-container">
    <w:name w:val="x-flexslider-shortcode-container"/>
    <w:basedOn w:val="Normal"/>
    <w:pPr>
      <w:spacing w:before="100" w:beforeAutospacing="1" w:after="360"/>
    </w:pPr>
  </w:style>
  <w:style w:type="paragraph" w:customStyle="1" w:styleId="x-audio">
    <w:name w:val="x-audio"/>
    <w:basedOn w:val="Normal"/>
    <w:pPr>
      <w:spacing w:before="100" w:beforeAutospacing="1" w:after="360"/>
    </w:pPr>
  </w:style>
  <w:style w:type="paragraph" w:customStyle="1" w:styleId="x-search-shortcode">
    <w:name w:val="x-search-shortcode"/>
    <w:basedOn w:val="Normal"/>
    <w:pPr>
      <w:spacing w:before="100" w:beforeAutospacing="1" w:after="360"/>
    </w:pPr>
  </w:style>
  <w:style w:type="paragraph" w:customStyle="1" w:styleId="x-counter">
    <w:name w:val="x-counter"/>
    <w:basedOn w:val="Normal"/>
    <w:pPr>
      <w:spacing w:before="100" w:beforeAutospacing="1" w:after="100" w:afterAutospacing="1"/>
      <w:jc w:val="center"/>
    </w:pPr>
  </w:style>
  <w:style w:type="paragraph" w:customStyle="1" w:styleId="x-card-outer">
    <w:name w:val="x-card-outer"/>
    <w:basedOn w:val="Normal"/>
    <w:pPr>
      <w:spacing w:after="360"/>
      <w:jc w:val="center"/>
    </w:pPr>
  </w:style>
  <w:style w:type="paragraph" w:customStyle="1" w:styleId="x-creative-cta">
    <w:name w:val="x-creative-cta"/>
    <w:basedOn w:val="Normal"/>
    <w:pPr>
      <w:spacing w:before="100" w:beforeAutospacing="1" w:after="100" w:afterAutospacing="1"/>
      <w:jc w:val="center"/>
    </w:pPr>
  </w:style>
  <w:style w:type="paragraph" w:customStyle="1" w:styleId="x-creative-ctaspan">
    <w:name w:val="x-creative-cta&gt;span"/>
    <w:basedOn w:val="Normal"/>
    <w:pPr>
      <w:spacing w:before="100" w:beforeAutospacing="1" w:after="100" w:afterAutospacing="1"/>
    </w:pPr>
  </w:style>
  <w:style w:type="paragraph" w:customStyle="1" w:styleId="x-feature-box">
    <w:name w:val="x-feature-box"/>
    <w:basedOn w:val="Normal"/>
    <w:pPr>
      <w:spacing w:after="360"/>
    </w:pPr>
  </w:style>
  <w:style w:type="paragraph" w:customStyle="1" w:styleId="x-feature-box-graphic">
    <w:name w:val="x-feature-box-graphic"/>
    <w:basedOn w:val="Normal"/>
    <w:pPr>
      <w:spacing w:after="150"/>
    </w:pPr>
  </w:style>
  <w:style w:type="paragraph" w:customStyle="1" w:styleId="x-feature-box-graphic-inner">
    <w:name w:val="x-feature-box-graphic-inner"/>
    <w:basedOn w:val="Normal"/>
    <w:pPr>
      <w:spacing w:before="100" w:beforeAutospacing="1" w:after="100" w:afterAutospacing="1"/>
    </w:pPr>
  </w:style>
  <w:style w:type="paragraph" w:customStyle="1" w:styleId="x-feature-box-connector">
    <w:name w:val="x-feature-box-connector"/>
    <w:basedOn w:val="Normal"/>
  </w:style>
  <w:style w:type="paragraph" w:customStyle="1" w:styleId="x-feature-box-title">
    <w:name w:val="x-feature-box-title"/>
    <w:basedOn w:val="Normal"/>
    <w:rPr>
      <w:sz w:val="36"/>
      <w:szCs w:val="36"/>
    </w:rPr>
  </w:style>
  <w:style w:type="paragraph" w:customStyle="1" w:styleId="x-feature-box-text">
    <w:name w:val="x-feature-box-text"/>
    <w:basedOn w:val="Normal"/>
    <w:pPr>
      <w:spacing w:before="120"/>
    </w:pPr>
  </w:style>
  <w:style w:type="paragraph" w:customStyle="1" w:styleId="x-feature-list">
    <w:name w:val="x-feature-list"/>
    <w:basedOn w:val="Normal"/>
    <w:pPr>
      <w:spacing w:after="360"/>
    </w:pPr>
  </w:style>
  <w:style w:type="paragraph" w:customStyle="1" w:styleId="x-dropcap">
    <w:name w:val="x-dropcap"/>
    <w:basedOn w:val="Normal"/>
    <w:pPr>
      <w:shd w:val="clear" w:color="auto" w:fill="2C3E50"/>
      <w:spacing w:before="52"/>
      <w:ind w:right="52"/>
    </w:pPr>
    <w:rPr>
      <w:b/>
      <w:bCs/>
      <w:color w:val="FFFFFF"/>
      <w:sz w:val="84"/>
      <w:szCs w:val="84"/>
    </w:rPr>
  </w:style>
  <w:style w:type="paragraph" w:customStyle="1" w:styleId="x-highlight">
    <w:name w:val="x-highlight"/>
    <w:basedOn w:val="Normal"/>
    <w:pPr>
      <w:shd w:val="clear" w:color="auto" w:fill="16A085"/>
      <w:spacing w:before="100" w:beforeAutospacing="1" w:after="100" w:afterAutospacing="1"/>
    </w:pPr>
    <w:rPr>
      <w:color w:val="FFFFFF"/>
    </w:rPr>
  </w:style>
  <w:style w:type="paragraph" w:customStyle="1" w:styleId="x-pullquote">
    <w:name w:val="x-pullquote"/>
    <w:basedOn w:val="Normal"/>
    <w:pPr>
      <w:spacing w:before="108" w:after="132"/>
      <w:ind w:right="264"/>
    </w:pPr>
    <w:rPr>
      <w:sz w:val="31"/>
      <w:szCs w:val="31"/>
    </w:rPr>
  </w:style>
  <w:style w:type="paragraph" w:customStyle="1" w:styleId="x-cite">
    <w:name w:val="x-cite"/>
    <w:basedOn w:val="Normal"/>
    <w:pPr>
      <w:spacing w:before="180" w:after="100" w:afterAutospacing="1"/>
    </w:pPr>
    <w:rPr>
      <w:color w:val="28323F"/>
      <w:sz w:val="18"/>
      <w:szCs w:val="18"/>
    </w:rPr>
  </w:style>
  <w:style w:type="paragraph" w:customStyle="1" w:styleId="close">
    <w:name w:val="close"/>
    <w:basedOn w:val="Normal"/>
    <w:pPr>
      <w:spacing w:before="100" w:beforeAutospacing="1" w:after="100" w:afterAutospacing="1"/>
    </w:pPr>
    <w:rPr>
      <w:b/>
      <w:bCs/>
      <w:color w:val="000000"/>
      <w:sz w:val="27"/>
      <w:szCs w:val="27"/>
    </w:rPr>
  </w:style>
  <w:style w:type="paragraph" w:customStyle="1" w:styleId="x-alert">
    <w:name w:val="x-alert"/>
    <w:basedOn w:val="Normal"/>
    <w:pPr>
      <w:pBdr>
        <w:left w:val="single" w:sz="36" w:space="14" w:color="F6DCA7"/>
      </w:pBdr>
      <w:shd w:val="clear" w:color="auto" w:fill="FCF8E3"/>
      <w:spacing w:before="100" w:beforeAutospacing="1" w:after="360"/>
    </w:pPr>
    <w:rPr>
      <w:color w:val="C09853"/>
      <w:sz w:val="21"/>
      <w:szCs w:val="21"/>
    </w:rPr>
  </w:style>
  <w:style w:type="paragraph" w:customStyle="1" w:styleId="wpcf7-response-output">
    <w:name w:val="wpcf7-response-output"/>
    <w:basedOn w:val="Normal"/>
    <w:pPr>
      <w:pBdr>
        <w:left w:val="single" w:sz="36" w:space="14" w:color="F6DCA7"/>
      </w:pBdr>
      <w:shd w:val="clear" w:color="auto" w:fill="FCF8E3"/>
      <w:spacing w:before="360"/>
    </w:pPr>
    <w:rPr>
      <w:color w:val="C09853"/>
      <w:sz w:val="21"/>
      <w:szCs w:val="21"/>
    </w:rPr>
  </w:style>
  <w:style w:type="paragraph" w:customStyle="1" w:styleId="bbp-template-notice">
    <w:name w:val="bbp-template-notice"/>
    <w:basedOn w:val="Normal"/>
    <w:pPr>
      <w:pBdr>
        <w:left w:val="single" w:sz="36" w:space="14" w:color="F6DCA7"/>
      </w:pBdr>
      <w:shd w:val="clear" w:color="auto" w:fill="FCF8E3"/>
      <w:spacing w:before="100" w:beforeAutospacing="1" w:after="360"/>
    </w:pPr>
    <w:rPr>
      <w:color w:val="C09853"/>
      <w:sz w:val="21"/>
      <w:szCs w:val="21"/>
    </w:rPr>
  </w:style>
  <w:style w:type="paragraph" w:customStyle="1" w:styleId="x-alertp">
    <w:name w:val="x-alert&gt;p"/>
    <w:basedOn w:val="Normal"/>
    <w:pPr>
      <w:spacing w:before="100" w:beforeAutospacing="1"/>
    </w:pPr>
  </w:style>
  <w:style w:type="paragraph" w:customStyle="1" w:styleId="wpcf7-response-outputp">
    <w:name w:val="wpcf7-response-output&gt;p"/>
    <w:basedOn w:val="Normal"/>
    <w:pPr>
      <w:spacing w:before="100" w:beforeAutospacing="1"/>
    </w:pPr>
  </w:style>
  <w:style w:type="paragraph" w:customStyle="1" w:styleId="bbp-template-noticep">
    <w:name w:val="bbp-template-notice&gt;p"/>
    <w:basedOn w:val="Normal"/>
    <w:pPr>
      <w:spacing w:before="100" w:beforeAutospacing="1"/>
    </w:pPr>
  </w:style>
  <w:style w:type="paragraph" w:customStyle="1" w:styleId="x-alert-muted">
    <w:name w:val="x-alert-muted"/>
    <w:basedOn w:val="Normal"/>
    <w:pPr>
      <w:shd w:val="clear" w:color="auto" w:fill="F6F6F6"/>
      <w:spacing w:before="100" w:beforeAutospacing="1" w:after="100" w:afterAutospacing="1"/>
    </w:pPr>
    <w:rPr>
      <w:color w:val="BFBFBF"/>
    </w:rPr>
  </w:style>
  <w:style w:type="paragraph" w:customStyle="1" w:styleId="x-alert-block">
    <w:name w:val="x-alert-block"/>
    <w:basedOn w:val="Normal"/>
    <w:pPr>
      <w:spacing w:before="100" w:beforeAutospacing="1" w:after="100" w:afterAutospacing="1"/>
    </w:pPr>
  </w:style>
  <w:style w:type="paragraph" w:customStyle="1" w:styleId="h-skill-bar">
    <w:name w:val="h-skill-bar"/>
    <w:basedOn w:val="Normal"/>
    <w:pPr>
      <w:spacing w:after="100" w:afterAutospacing="1"/>
    </w:pPr>
    <w:rPr>
      <w:b/>
      <w:bCs/>
      <w:caps/>
      <w:spacing w:val="15"/>
      <w:sz w:val="17"/>
      <w:szCs w:val="17"/>
    </w:rPr>
  </w:style>
  <w:style w:type="paragraph" w:customStyle="1" w:styleId="x-skill-bar">
    <w:name w:val="x-skill-bar"/>
    <w:basedOn w:val="Normal"/>
    <w:pPr>
      <w:shd w:val="clear" w:color="auto" w:fill="E5E5E5"/>
      <w:spacing w:before="100" w:beforeAutospacing="1" w:after="360"/>
    </w:pPr>
  </w:style>
  <w:style w:type="paragraph" w:customStyle="1" w:styleId="x-img">
    <w:name w:val="x-img"/>
    <w:basedOn w:val="Normal"/>
    <w:pPr>
      <w:spacing w:before="100" w:beforeAutospacing="1" w:after="360"/>
    </w:pPr>
  </w:style>
  <w:style w:type="paragraph" w:customStyle="1" w:styleId="x-img-thumbnail">
    <w:name w:val="x-img-thumbnail"/>
    <w:basedOn w:val="Normal"/>
    <w:pPr>
      <w:pBdr>
        <w:top w:val="single" w:sz="12" w:space="3" w:color="E5E5E5"/>
        <w:left w:val="single" w:sz="12" w:space="3" w:color="E5E5E5"/>
        <w:bottom w:val="single" w:sz="12" w:space="3" w:color="E5E5E5"/>
        <w:right w:val="single" w:sz="12" w:space="3" w:color="E5E5E5"/>
      </w:pBdr>
      <w:shd w:val="clear" w:color="auto" w:fill="FFFFFF"/>
      <w:spacing w:before="100" w:beforeAutospacing="1" w:after="100" w:afterAutospacing="1"/>
    </w:pPr>
  </w:style>
  <w:style w:type="paragraph" w:customStyle="1" w:styleId="x-columnize">
    <w:name w:val="x-columnize"/>
    <w:basedOn w:val="Normal"/>
    <w:pPr>
      <w:spacing w:after="360"/>
    </w:pPr>
  </w:style>
  <w:style w:type="paragraph" w:customStyle="1" w:styleId="x-accordion">
    <w:name w:val="x-accordion"/>
    <w:basedOn w:val="Normal"/>
    <w:pPr>
      <w:spacing w:before="100" w:beforeAutospacing="1" w:after="360"/>
    </w:pPr>
  </w:style>
  <w:style w:type="paragraph" w:customStyle="1" w:styleId="x-accordion-group">
    <w:name w:val="x-accordion-group"/>
    <w:basedOn w:val="Normal"/>
    <w:pPr>
      <w:pBdr>
        <w:top w:val="single" w:sz="12" w:space="0" w:color="E5E5E5"/>
        <w:left w:val="single" w:sz="12" w:space="0" w:color="E5E5E5"/>
        <w:bottom w:val="single" w:sz="12" w:space="0" w:color="E5E5E5"/>
        <w:right w:val="single" w:sz="12" w:space="0" w:color="E5E5E5"/>
      </w:pBdr>
      <w:spacing w:after="60"/>
    </w:pPr>
  </w:style>
  <w:style w:type="paragraph" w:customStyle="1" w:styleId="x-accordion-heading">
    <w:name w:val="x-accordion-heading"/>
    <w:basedOn w:val="Normal"/>
    <w:pPr>
      <w:spacing w:before="100" w:beforeAutospacing="1" w:after="100" w:afterAutospacing="1"/>
    </w:pPr>
  </w:style>
  <w:style w:type="paragraph" w:customStyle="1" w:styleId="x-accordion-inner">
    <w:name w:val="x-accordion-inner"/>
    <w:basedOn w:val="Normal"/>
    <w:pPr>
      <w:pBdr>
        <w:top w:val="single" w:sz="12" w:space="11" w:color="E5E5E5"/>
      </w:pBdr>
      <w:spacing w:before="100" w:beforeAutospacing="1" w:after="100" w:afterAutospacing="1"/>
    </w:pPr>
  </w:style>
  <w:style w:type="paragraph" w:customStyle="1" w:styleId="x-column">
    <w:name w:val="x-column"/>
    <w:basedOn w:val="Normal"/>
    <w:pPr>
      <w:spacing w:before="100" w:beforeAutospacing="1" w:after="100" w:afterAutospacing="1"/>
      <w:ind w:right="476"/>
    </w:pPr>
  </w:style>
  <w:style w:type="paragraph" w:customStyle="1" w:styleId="x-protect">
    <w:name w:val="x-protect"/>
    <w:basedOn w:val="Normal"/>
    <w:pPr>
      <w:shd w:val="clear" w:color="auto" w:fill="F2F2F2"/>
      <w:spacing w:before="100" w:beforeAutospacing="1" w:after="100" w:afterAutospacing="1"/>
      <w:jc w:val="center"/>
    </w:pPr>
  </w:style>
  <w:style w:type="paragraph" w:customStyle="1" w:styleId="h-protect">
    <w:name w:val="h-protect"/>
    <w:basedOn w:val="Normal"/>
    <w:pPr>
      <w:spacing w:before="100" w:beforeAutospacing="1" w:after="100" w:afterAutospacing="1"/>
    </w:pPr>
    <w:rPr>
      <w:color w:val="2C3E50"/>
      <w:sz w:val="36"/>
      <w:szCs w:val="36"/>
    </w:rPr>
  </w:style>
  <w:style w:type="paragraph" w:customStyle="1" w:styleId="x-btn-protect">
    <w:name w:val="x-btn-protect"/>
    <w:basedOn w:val="Normal"/>
    <w:pPr>
      <w:spacing w:before="180" w:after="100" w:afterAutospacing="1"/>
    </w:pPr>
  </w:style>
  <w:style w:type="paragraph" w:customStyle="1" w:styleId="x-recent-posts">
    <w:name w:val="x-recent-posts"/>
    <w:basedOn w:val="Normal"/>
    <w:pPr>
      <w:spacing w:after="360"/>
    </w:pPr>
  </w:style>
  <w:style w:type="paragraph" w:customStyle="1" w:styleId="x-pricing-table">
    <w:name w:val="x-pricing-table"/>
    <w:basedOn w:val="Normal"/>
    <w:pPr>
      <w:spacing w:before="360" w:after="360"/>
    </w:pPr>
  </w:style>
  <w:style w:type="paragraph" w:customStyle="1" w:styleId="x-pricing-column">
    <w:name w:val="x-pricing-column"/>
    <w:basedOn w:val="Normal"/>
    <w:pPr>
      <w:shd w:val="clear" w:color="auto" w:fill="FCFCFC"/>
      <w:ind w:left="-15"/>
      <w:jc w:val="center"/>
    </w:pPr>
  </w:style>
  <w:style w:type="paragraph" w:customStyle="1" w:styleId="x-pricing-column-info">
    <w:name w:val="x-pricing-column-info"/>
    <w:basedOn w:val="Normal"/>
    <w:pPr>
      <w:pBdr>
        <w:top w:val="single" w:sz="2" w:space="8" w:color="E5E5E5"/>
        <w:left w:val="single" w:sz="6" w:space="0" w:color="E5E5E5"/>
        <w:bottom w:val="single" w:sz="6" w:space="24" w:color="E5E5E5"/>
        <w:right w:val="single" w:sz="6" w:space="0" w:color="E5E5E5"/>
      </w:pBdr>
      <w:spacing w:before="100" w:beforeAutospacing="1" w:after="100" w:afterAutospacing="1"/>
    </w:pPr>
  </w:style>
  <w:style w:type="paragraph" w:customStyle="1" w:styleId="x-callout">
    <w:name w:val="x-callout"/>
    <w:basedOn w:val="Normal"/>
    <w:pPr>
      <w:shd w:val="clear" w:color="auto" w:fill="E5E5E5"/>
      <w:spacing w:before="360" w:after="360"/>
    </w:pPr>
    <w:rPr>
      <w:sz w:val="32"/>
      <w:szCs w:val="32"/>
    </w:rPr>
  </w:style>
  <w:style w:type="paragraph" w:customStyle="1" w:styleId="h-callout">
    <w:name w:val="h-callout"/>
    <w:basedOn w:val="Normal"/>
    <w:pPr>
      <w:spacing w:after="92"/>
    </w:pPr>
    <w:rPr>
      <w:sz w:val="48"/>
      <w:szCs w:val="48"/>
    </w:rPr>
  </w:style>
  <w:style w:type="paragraph" w:customStyle="1" w:styleId="p-callout">
    <w:name w:val="p-callout"/>
    <w:basedOn w:val="Normal"/>
    <w:pPr>
      <w:spacing w:before="100" w:beforeAutospacing="1" w:after="100" w:afterAutospacing="1"/>
    </w:pPr>
  </w:style>
  <w:style w:type="paragraph" w:customStyle="1" w:styleId="x-promo">
    <w:name w:val="x-promo"/>
    <w:basedOn w:val="Normal"/>
    <w:pPr>
      <w:pBdr>
        <w:top w:val="single" w:sz="12" w:space="0" w:color="E5E5E5"/>
        <w:left w:val="single" w:sz="12" w:space="0" w:color="E5E5E5"/>
        <w:bottom w:val="single" w:sz="12" w:space="0" w:color="E5E5E5"/>
        <w:right w:val="single" w:sz="12" w:space="0" w:color="E5E5E5"/>
      </w:pBdr>
      <w:shd w:val="clear" w:color="auto" w:fill="FFFFFF"/>
      <w:spacing w:before="100" w:beforeAutospacing="1" w:after="360"/>
    </w:pPr>
  </w:style>
  <w:style w:type="paragraph" w:customStyle="1" w:styleId="x-promo-image-wrap">
    <w:name w:val="x-promo-image-wrap"/>
    <w:basedOn w:val="Normal"/>
    <w:pPr>
      <w:ind w:left="-30" w:right="-30"/>
    </w:pPr>
  </w:style>
  <w:style w:type="paragraph" w:customStyle="1" w:styleId="x-promo-content">
    <w:name w:val="x-promo-content"/>
    <w:basedOn w:val="Normal"/>
    <w:pPr>
      <w:pBdr>
        <w:top w:val="single" w:sz="12" w:space="18" w:color="E5E5E5"/>
      </w:pBdr>
      <w:spacing w:before="100" w:beforeAutospacing="1" w:after="100" w:afterAutospacing="1"/>
    </w:pPr>
  </w:style>
  <w:style w:type="paragraph" w:customStyle="1" w:styleId="x-author-box">
    <w:name w:val="x-author-box"/>
    <w:basedOn w:val="Normal"/>
    <w:pPr>
      <w:spacing w:after="360"/>
    </w:pPr>
  </w:style>
  <w:style w:type="paragraph" w:customStyle="1" w:styleId="x-prompt">
    <w:name w:val="x-prompt"/>
    <w:basedOn w:val="Normal"/>
    <w:pPr>
      <w:pBdr>
        <w:top w:val="single" w:sz="48" w:space="21" w:color="E5E5E5"/>
        <w:left w:val="single" w:sz="48" w:space="21" w:color="E5E5E5"/>
        <w:bottom w:val="single" w:sz="48" w:space="21" w:color="E5E5E5"/>
        <w:right w:val="single" w:sz="48" w:space="21" w:color="E5E5E5"/>
      </w:pBdr>
      <w:shd w:val="clear" w:color="auto" w:fill="FFFFFF"/>
      <w:spacing w:after="360"/>
    </w:pPr>
  </w:style>
  <w:style w:type="paragraph" w:customStyle="1" w:styleId="x-prompt-section">
    <w:name w:val="x-prompt-section"/>
    <w:basedOn w:val="Normal"/>
    <w:pPr>
      <w:spacing w:before="100" w:beforeAutospacing="1" w:after="100" w:afterAutospacing="1"/>
      <w:textAlignment w:val="center"/>
    </w:pPr>
  </w:style>
  <w:style w:type="paragraph" w:customStyle="1" w:styleId="h-prompt">
    <w:name w:val="h-prompt"/>
    <w:basedOn w:val="Normal"/>
    <w:pPr>
      <w:spacing w:after="100" w:afterAutospacing="1"/>
    </w:pPr>
    <w:rPr>
      <w:sz w:val="42"/>
      <w:szCs w:val="42"/>
    </w:rPr>
  </w:style>
  <w:style w:type="paragraph" w:customStyle="1" w:styleId="x-content-band">
    <w:name w:val="x-content-band"/>
    <w:basedOn w:val="Normal"/>
    <w:pPr>
      <w:spacing w:after="360"/>
    </w:pPr>
  </w:style>
  <w:style w:type="paragraph" w:customStyle="1" w:styleId="x-entry-share">
    <w:name w:val="x-entry-share"/>
    <w:basedOn w:val="Normal"/>
    <w:pPr>
      <w:pBdr>
        <w:top w:val="single" w:sz="12" w:space="8" w:color="E5E5E5"/>
        <w:left w:val="single" w:sz="2" w:space="0" w:color="E5E5E5"/>
        <w:bottom w:val="single" w:sz="12" w:space="8" w:color="E5E5E5"/>
        <w:right w:val="single" w:sz="2" w:space="0" w:color="E5E5E5"/>
      </w:pBdr>
      <w:spacing w:after="360"/>
      <w:jc w:val="center"/>
    </w:pPr>
  </w:style>
  <w:style w:type="paragraph" w:customStyle="1" w:styleId="x-toc">
    <w:name w:val="x-toc"/>
    <w:basedOn w:val="Normal"/>
    <w:pPr>
      <w:pBdr>
        <w:top w:val="single" w:sz="12" w:space="11" w:color="E5E5E5"/>
        <w:left w:val="single" w:sz="12" w:space="11" w:color="E5E5E5"/>
        <w:bottom w:val="single" w:sz="12" w:space="11" w:color="E5E5E5"/>
        <w:right w:val="single" w:sz="12" w:space="11" w:color="E5E5E5"/>
      </w:pBdr>
      <w:spacing w:before="132" w:after="132"/>
    </w:pPr>
  </w:style>
  <w:style w:type="paragraph" w:customStyle="1" w:styleId="h-toc">
    <w:name w:val="h-toc"/>
    <w:basedOn w:val="Normal"/>
    <w:pPr>
      <w:spacing w:after="150"/>
    </w:pPr>
    <w:rPr>
      <w:caps/>
      <w:spacing w:val="15"/>
      <w:sz w:val="21"/>
      <w:szCs w:val="21"/>
    </w:rPr>
  </w:style>
  <w:style w:type="paragraph" w:customStyle="1" w:styleId="x-toc-item">
    <w:name w:val="x-toc-item"/>
    <w:basedOn w:val="Normal"/>
    <w:pPr>
      <w:spacing w:before="100" w:beforeAutospacing="1" w:after="150"/>
    </w:pPr>
    <w:rPr>
      <w:sz w:val="21"/>
      <w:szCs w:val="21"/>
    </w:rPr>
  </w:style>
  <w:style w:type="paragraph" w:customStyle="1" w:styleId="h-custom-headline">
    <w:name w:val="h-custom-headline"/>
    <w:basedOn w:val="Normal"/>
    <w:pPr>
      <w:spacing w:before="100" w:beforeAutospacing="1" w:after="100" w:afterAutospacing="1"/>
    </w:pPr>
    <w:rPr>
      <w:spacing w:val="-15"/>
    </w:rPr>
  </w:style>
  <w:style w:type="paragraph" w:customStyle="1" w:styleId="h-feature-headline">
    <w:name w:val="h-feature-headline"/>
    <w:basedOn w:val="Normal"/>
    <w:pPr>
      <w:spacing w:before="100" w:beforeAutospacing="1" w:after="100" w:afterAutospacing="1"/>
    </w:pPr>
  </w:style>
  <w:style w:type="paragraph" w:customStyle="1" w:styleId="x-section">
    <w:name w:val="x-section"/>
    <w:basedOn w:val="Normal"/>
    <w:pPr>
      <w:spacing w:after="360"/>
    </w:pPr>
  </w:style>
  <w:style w:type="paragraph" w:customStyle="1" w:styleId="x-section-separator">
    <w:name w:val="x-section-separator"/>
    <w:basedOn w:val="Normal"/>
  </w:style>
  <w:style w:type="paragraph" w:customStyle="1" w:styleId="with-container">
    <w:name w:val="with-container"/>
    <w:basedOn w:val="Normal"/>
    <w:pPr>
      <w:pBdr>
        <w:top w:val="single" w:sz="12" w:space="15" w:color="E5E5E5"/>
        <w:left w:val="single" w:sz="12" w:space="15" w:color="E5E5E5"/>
        <w:bottom w:val="single" w:sz="12" w:space="15" w:color="E5E5E5"/>
        <w:right w:val="single" w:sz="12" w:space="15" w:color="E5E5E5"/>
      </w:pBdr>
      <w:shd w:val="clear" w:color="auto" w:fill="FFFFFF"/>
      <w:spacing w:before="100" w:beforeAutospacing="1" w:after="100" w:afterAutospacing="1"/>
    </w:pPr>
  </w:style>
  <w:style w:type="paragraph" w:customStyle="1" w:styleId="mejs-controls">
    <w:name w:val="mejs-controls"/>
    <w:basedOn w:val="Normal"/>
    <w:pPr>
      <w:shd w:val="clear" w:color="auto" w:fill="000000"/>
      <w:spacing w:before="100" w:beforeAutospacing="1" w:after="100" w:afterAutospacing="1"/>
    </w:pPr>
  </w:style>
  <w:style w:type="paragraph" w:customStyle="1" w:styleId="mejs-controlsdiv">
    <w:name w:val="mejs-controls&gt;div"/>
    <w:basedOn w:val="Normal"/>
    <w:pPr>
      <w:spacing w:before="100" w:beforeAutospacing="1" w:after="100" w:afterAutospacing="1"/>
    </w:pPr>
  </w:style>
  <w:style w:type="paragraph" w:customStyle="1" w:styleId="mejs-time">
    <w:name w:val="mejs-time"/>
    <w:basedOn w:val="Normal"/>
    <w:pPr>
      <w:spacing w:before="100" w:beforeAutospacing="1" w:after="100" w:afterAutospacing="1"/>
      <w:jc w:val="center"/>
    </w:pPr>
    <w:rPr>
      <w:spacing w:val="6"/>
      <w:sz w:val="15"/>
      <w:szCs w:val="15"/>
    </w:rPr>
  </w:style>
  <w:style w:type="paragraph" w:customStyle="1" w:styleId="mejs-time-rail">
    <w:name w:val="mejs-time-rail"/>
    <w:basedOn w:val="Normal"/>
    <w:pPr>
      <w:spacing w:before="100" w:beforeAutospacing="1" w:after="100" w:afterAutospacing="1"/>
    </w:pPr>
  </w:style>
  <w:style w:type="paragraph" w:customStyle="1" w:styleId="mejs-time-total">
    <w:name w:val="mejs-time-total"/>
    <w:basedOn w:val="Normal"/>
  </w:style>
  <w:style w:type="paragraph" w:customStyle="1" w:styleId="mejs-time-loaded">
    <w:name w:val="mejs-time-loaded"/>
    <w:basedOn w:val="Normal"/>
    <w:pPr>
      <w:spacing w:before="100" w:beforeAutospacing="1" w:after="100" w:afterAutospacing="1"/>
    </w:pPr>
  </w:style>
  <w:style w:type="paragraph" w:customStyle="1" w:styleId="mejs-time-current">
    <w:name w:val="mejs-time-current"/>
    <w:basedOn w:val="Normal"/>
    <w:pPr>
      <w:spacing w:before="100" w:beforeAutospacing="1" w:after="100" w:afterAutospacing="1"/>
    </w:pPr>
  </w:style>
  <w:style w:type="paragraph" w:customStyle="1" w:styleId="x-mejs-no-source">
    <w:name w:val="x-mejs-no-source"/>
    <w:basedOn w:val="Normal"/>
    <w:pPr>
      <w:spacing w:before="100" w:beforeAutospacing="1" w:after="100" w:afterAutospacing="1"/>
    </w:pPr>
  </w:style>
  <w:style w:type="paragraph" w:customStyle="1" w:styleId="hentry">
    <w:name w:val="hentry"/>
    <w:basedOn w:val="Normal"/>
    <w:pPr>
      <w:spacing w:before="1350" w:after="100" w:afterAutospacing="1"/>
    </w:pPr>
  </w:style>
  <w:style w:type="paragraph" w:customStyle="1" w:styleId="entry-title">
    <w:name w:val="entry-title"/>
    <w:basedOn w:val="Normal"/>
    <w:rPr>
      <w:sz w:val="41"/>
      <w:szCs w:val="41"/>
    </w:rPr>
  </w:style>
  <w:style w:type="paragraph" w:customStyle="1" w:styleId="entry-title-sub">
    <w:name w:val="entry-title-sub"/>
    <w:basedOn w:val="Normal"/>
    <w:pPr>
      <w:spacing w:before="174"/>
    </w:pPr>
    <w:rPr>
      <w:color w:val="BFBFBF"/>
      <w:sz w:val="31"/>
      <w:szCs w:val="31"/>
    </w:rPr>
  </w:style>
  <w:style w:type="paragraph" w:customStyle="1" w:styleId="p-meta">
    <w:name w:val="p-meta"/>
    <w:basedOn w:val="Normal"/>
    <w:pPr>
      <w:spacing w:before="120"/>
    </w:pPr>
  </w:style>
  <w:style w:type="paragraph" w:customStyle="1" w:styleId="p-metaspana">
    <w:name w:val="p-meta&gt;span&gt;a"/>
    <w:basedOn w:val="Normal"/>
    <w:pPr>
      <w:spacing w:before="100" w:beforeAutospacing="1" w:after="100" w:afterAutospacing="1"/>
    </w:pPr>
  </w:style>
  <w:style w:type="paragraph" w:customStyle="1" w:styleId="entry-featured">
    <w:name w:val="entry-featured"/>
    <w:basedOn w:val="Normal"/>
    <w:pPr>
      <w:pBdr>
        <w:top w:val="single" w:sz="12" w:space="5" w:color="E5E5E5"/>
        <w:left w:val="single" w:sz="12" w:space="5" w:color="E5E5E5"/>
        <w:bottom w:val="single" w:sz="12" w:space="5" w:color="E5E5E5"/>
        <w:right w:val="single" w:sz="12" w:space="5" w:color="E5E5E5"/>
      </w:pBdr>
      <w:shd w:val="clear" w:color="auto" w:fill="FFFFFF"/>
      <w:spacing w:before="375" w:after="100" w:afterAutospacing="1"/>
    </w:pPr>
  </w:style>
  <w:style w:type="paragraph" w:customStyle="1" w:styleId="entry-thumb">
    <w:name w:val="entry-thumb"/>
    <w:basedOn w:val="Normal"/>
    <w:pPr>
      <w:shd w:val="clear" w:color="auto" w:fill="16A085"/>
      <w:spacing w:before="100" w:beforeAutospacing="1" w:after="100" w:afterAutospacing="1"/>
    </w:pPr>
  </w:style>
  <w:style w:type="paragraph" w:customStyle="1" w:styleId="entry-content">
    <w:name w:val="entry-content"/>
    <w:basedOn w:val="Normal"/>
    <w:pPr>
      <w:spacing w:before="375" w:after="100" w:afterAutospacing="1"/>
    </w:pPr>
  </w:style>
  <w:style w:type="paragraph" w:customStyle="1" w:styleId="more-link">
    <w:name w:val="more-link"/>
    <w:basedOn w:val="Normal"/>
    <w:pPr>
      <w:spacing w:before="100" w:beforeAutospacing="1" w:after="100" w:afterAutospacing="1"/>
    </w:pPr>
    <w:rPr>
      <w:b/>
      <w:bCs/>
      <w:u w:val="single"/>
    </w:rPr>
  </w:style>
  <w:style w:type="paragraph" w:customStyle="1" w:styleId="entry-footer">
    <w:name w:val="entry-footer"/>
    <w:basedOn w:val="Normal"/>
    <w:pPr>
      <w:shd w:val="clear" w:color="auto" w:fill="F9F9F9"/>
      <w:spacing w:before="360" w:after="100" w:afterAutospacing="1"/>
    </w:pPr>
  </w:style>
  <w:style w:type="paragraph" w:customStyle="1" w:styleId="entry-footerp">
    <w:name w:val="entry-footer&gt;p"/>
    <w:basedOn w:val="Normal"/>
  </w:style>
  <w:style w:type="paragraph" w:customStyle="1" w:styleId="x-header-landmark">
    <w:name w:val="x-header-landmark"/>
    <w:basedOn w:val="Normal"/>
    <w:pPr>
      <w:pBdr>
        <w:top w:val="single" w:sz="6" w:space="23" w:color="F2F2F2"/>
        <w:left w:val="single" w:sz="2" w:space="0" w:color="F2F2F2"/>
        <w:bottom w:val="single" w:sz="6" w:space="23" w:color="F2F2F2"/>
        <w:right w:val="single" w:sz="2" w:space="0" w:color="F2F2F2"/>
      </w:pBdr>
      <w:spacing w:before="100" w:beforeAutospacing="1" w:after="100" w:afterAutospacing="1"/>
    </w:pPr>
  </w:style>
  <w:style w:type="paragraph" w:customStyle="1" w:styleId="x-landmark-breadcrumbs-wrap">
    <w:name w:val="x-landmark-breadcrumbs-wrap"/>
    <w:basedOn w:val="Normal"/>
    <w:pPr>
      <w:spacing w:before="100" w:beforeAutospacing="1" w:after="100" w:afterAutospacing="1"/>
    </w:pPr>
  </w:style>
  <w:style w:type="paragraph" w:customStyle="1" w:styleId="x-landmark">
    <w:name w:val="x-landmark"/>
    <w:basedOn w:val="Normal"/>
    <w:pPr>
      <w:spacing w:before="100" w:beforeAutospacing="1" w:after="100" w:afterAutospacing="1"/>
      <w:textAlignment w:val="center"/>
    </w:pPr>
  </w:style>
  <w:style w:type="paragraph" w:customStyle="1" w:styleId="x-breadcrumbs-wrap">
    <w:name w:val="x-breadcrumbs-wrap"/>
    <w:basedOn w:val="Normal"/>
    <w:pPr>
      <w:spacing w:before="100" w:beforeAutospacing="1" w:after="100" w:afterAutospacing="1"/>
      <w:jc w:val="right"/>
      <w:textAlignment w:val="center"/>
    </w:pPr>
  </w:style>
  <w:style w:type="paragraph" w:customStyle="1" w:styleId="x-comments-area">
    <w:name w:val="x-comments-area"/>
    <w:basedOn w:val="Normal"/>
    <w:pPr>
      <w:spacing w:before="840"/>
    </w:pPr>
  </w:style>
  <w:style w:type="paragraph" w:customStyle="1" w:styleId="h-comments-title">
    <w:name w:val="h-comments-title"/>
    <w:basedOn w:val="Normal"/>
    <w:pPr>
      <w:spacing w:after="120"/>
    </w:pPr>
    <w:rPr>
      <w:sz w:val="41"/>
      <w:szCs w:val="41"/>
    </w:rPr>
  </w:style>
  <w:style w:type="paragraph" w:customStyle="1" w:styleId="x-comments-list">
    <w:name w:val="x-comments-list"/>
    <w:basedOn w:val="Normal"/>
  </w:style>
  <w:style w:type="paragraph" w:customStyle="1" w:styleId="x-comment-wrap">
    <w:name w:val="x-comment-wrap"/>
    <w:basedOn w:val="Normal"/>
    <w:pPr>
      <w:spacing w:before="100" w:beforeAutospacing="1" w:after="100" w:afterAutospacing="1"/>
      <w:ind w:left="1260"/>
    </w:pPr>
  </w:style>
  <w:style w:type="paragraph" w:customStyle="1" w:styleId="x-comment-header">
    <w:name w:val="x-comment-header"/>
    <w:basedOn w:val="Normal"/>
    <w:pPr>
      <w:pBdr>
        <w:bottom w:val="single" w:sz="6" w:space="2" w:color="F2F2F2"/>
      </w:pBdr>
      <w:spacing w:before="100" w:beforeAutospacing="1" w:after="195"/>
    </w:pPr>
  </w:style>
  <w:style w:type="paragraph" w:customStyle="1" w:styleId="x-comment-author">
    <w:name w:val="x-comment-author"/>
    <w:basedOn w:val="Normal"/>
    <w:pPr>
      <w:spacing w:before="100" w:beforeAutospacing="1" w:after="100" w:afterAutospacing="1"/>
    </w:pPr>
    <w:rPr>
      <w:spacing w:val="-15"/>
      <w:sz w:val="31"/>
      <w:szCs w:val="31"/>
    </w:rPr>
  </w:style>
  <w:style w:type="paragraph" w:customStyle="1" w:styleId="x-comment-time">
    <w:name w:val="x-comment-time"/>
    <w:basedOn w:val="Normal"/>
    <w:pPr>
      <w:spacing w:before="135"/>
    </w:pPr>
    <w:rPr>
      <w:caps/>
      <w:color w:val="A6A6A6"/>
      <w:spacing w:val="15"/>
      <w:sz w:val="16"/>
      <w:szCs w:val="16"/>
    </w:rPr>
  </w:style>
  <w:style w:type="paragraph" w:customStyle="1" w:styleId="x-comment-awaiting-moderation">
    <w:name w:val="x-comment-awaiting-moderation"/>
    <w:basedOn w:val="Normal"/>
    <w:pPr>
      <w:shd w:val="clear" w:color="auto" w:fill="F5F5F5"/>
      <w:spacing w:before="100" w:beforeAutospacing="1" w:after="100" w:afterAutospacing="1"/>
      <w:jc w:val="center"/>
    </w:pPr>
    <w:rPr>
      <w:color w:val="2C3E50"/>
    </w:rPr>
  </w:style>
  <w:style w:type="paragraph" w:customStyle="1" w:styleId="comment-edit-link">
    <w:name w:val="comment-edit-link"/>
    <w:basedOn w:val="Normal"/>
    <w:pPr>
      <w:spacing w:before="100" w:beforeAutospacing="1" w:after="100" w:afterAutospacing="1"/>
    </w:pPr>
    <w:rPr>
      <w:b/>
      <w:bCs/>
      <w:caps/>
      <w:sz w:val="17"/>
      <w:szCs w:val="17"/>
    </w:rPr>
  </w:style>
  <w:style w:type="paragraph" w:customStyle="1" w:styleId="x-reply">
    <w:name w:val="x-reply"/>
    <w:basedOn w:val="Normal"/>
    <w:pPr>
      <w:spacing w:before="100" w:beforeAutospacing="1" w:after="100" w:afterAutospacing="1"/>
      <w:ind w:left="45"/>
    </w:pPr>
  </w:style>
  <w:style w:type="paragraph" w:customStyle="1" w:styleId="comment-reply-link">
    <w:name w:val="comment-reply-link"/>
    <w:basedOn w:val="Normal"/>
    <w:pPr>
      <w:spacing w:before="100" w:beforeAutospacing="1" w:after="100" w:afterAutospacing="1"/>
    </w:pPr>
    <w:rPr>
      <w:caps/>
      <w:color w:val="C5C5C5"/>
      <w:spacing w:val="30"/>
      <w:sz w:val="15"/>
      <w:szCs w:val="15"/>
    </w:rPr>
  </w:style>
  <w:style w:type="paragraph" w:customStyle="1" w:styleId="comment-reply-link-after">
    <w:name w:val="comment-reply-link-after"/>
    <w:basedOn w:val="Normal"/>
    <w:pPr>
      <w:spacing w:before="100" w:beforeAutospacing="1" w:after="100" w:afterAutospacing="1"/>
    </w:pPr>
    <w:rPr>
      <w:sz w:val="15"/>
      <w:szCs w:val="15"/>
    </w:rPr>
  </w:style>
  <w:style w:type="paragraph" w:customStyle="1" w:styleId="comment-notes">
    <w:name w:val="comment-notes"/>
    <w:basedOn w:val="Normal"/>
    <w:pPr>
      <w:spacing w:before="100" w:beforeAutospacing="1" w:after="240"/>
    </w:pPr>
  </w:style>
  <w:style w:type="paragraph" w:customStyle="1" w:styleId="logged-in-as">
    <w:name w:val="logged-in-as"/>
    <w:basedOn w:val="Normal"/>
    <w:pPr>
      <w:spacing w:before="100" w:beforeAutospacing="1" w:after="240"/>
    </w:pPr>
    <w:rPr>
      <w:sz w:val="27"/>
      <w:szCs w:val="27"/>
    </w:rPr>
  </w:style>
  <w:style w:type="paragraph" w:customStyle="1" w:styleId="comment-form-author">
    <w:name w:val="comment-form-author"/>
    <w:basedOn w:val="Normal"/>
  </w:style>
  <w:style w:type="paragraph" w:customStyle="1" w:styleId="comment-form-email">
    <w:name w:val="comment-form-email"/>
    <w:basedOn w:val="Normal"/>
  </w:style>
  <w:style w:type="paragraph" w:customStyle="1" w:styleId="comment-form-url">
    <w:name w:val="comment-form-url"/>
    <w:basedOn w:val="Normal"/>
  </w:style>
  <w:style w:type="paragraph" w:customStyle="1" w:styleId="comment-form-rating">
    <w:name w:val="comment-form-rating"/>
    <w:basedOn w:val="Normal"/>
  </w:style>
  <w:style w:type="paragraph" w:customStyle="1" w:styleId="comment-form-comment">
    <w:name w:val="comment-form-comment"/>
    <w:basedOn w:val="Normal"/>
  </w:style>
  <w:style w:type="paragraph" w:customStyle="1" w:styleId="comment-form-cookies-consent">
    <w:name w:val="comment-form-cookies-consent"/>
    <w:basedOn w:val="Normal"/>
    <w:pPr>
      <w:spacing w:before="100" w:beforeAutospacing="1" w:after="100" w:afterAutospacing="1"/>
    </w:pPr>
  </w:style>
  <w:style w:type="paragraph" w:customStyle="1" w:styleId="form-submit">
    <w:name w:val="form-submit"/>
    <w:basedOn w:val="Normal"/>
  </w:style>
  <w:style w:type="paragraph" w:customStyle="1" w:styleId="h-widget">
    <w:name w:val="h-widget"/>
    <w:basedOn w:val="Normal"/>
    <w:pPr>
      <w:spacing w:after="156"/>
    </w:pPr>
    <w:rPr>
      <w:sz w:val="41"/>
      <w:szCs w:val="41"/>
    </w:rPr>
  </w:style>
  <w:style w:type="paragraph" w:customStyle="1" w:styleId="sticky">
    <w:name w:val="sticky"/>
    <w:basedOn w:val="Normal"/>
  </w:style>
  <w:style w:type="paragraph" w:customStyle="1" w:styleId="alignright">
    <w:name w:val="alignright"/>
    <w:basedOn w:val="Normal"/>
    <w:pPr>
      <w:spacing w:before="84" w:after="84"/>
      <w:ind w:left="360"/>
    </w:pPr>
  </w:style>
  <w:style w:type="paragraph" w:customStyle="1" w:styleId="alignleft">
    <w:name w:val="alignleft"/>
    <w:basedOn w:val="Normal"/>
    <w:pPr>
      <w:spacing w:before="84" w:after="84"/>
      <w:ind w:right="360"/>
    </w:pPr>
  </w:style>
  <w:style w:type="paragraph" w:customStyle="1" w:styleId="alignnone">
    <w:name w:val="alignnone"/>
    <w:basedOn w:val="Normal"/>
    <w:pPr>
      <w:spacing w:after="360"/>
    </w:pPr>
  </w:style>
  <w:style w:type="paragraph" w:customStyle="1" w:styleId="aligncenter">
    <w:name w:val="aligncenter"/>
    <w:basedOn w:val="Normal"/>
    <w:pPr>
      <w:spacing w:after="360"/>
    </w:pPr>
  </w:style>
  <w:style w:type="paragraph" w:customStyle="1" w:styleId="wp-caption">
    <w:name w:val="wp-caption"/>
    <w:basedOn w:val="Normal"/>
    <w:pPr>
      <w:pBdr>
        <w:top w:val="single" w:sz="12" w:space="3" w:color="E5E5E5"/>
        <w:left w:val="single" w:sz="12" w:space="3" w:color="E5E5E5"/>
        <w:bottom w:val="single" w:sz="12" w:space="3" w:color="E5E5E5"/>
        <w:right w:val="single" w:sz="12" w:space="3" w:color="E5E5E5"/>
      </w:pBdr>
      <w:shd w:val="clear" w:color="auto" w:fill="FFFFFF"/>
      <w:spacing w:before="100" w:beforeAutospacing="1" w:after="100" w:afterAutospacing="1"/>
      <w:jc w:val="center"/>
    </w:pPr>
  </w:style>
  <w:style w:type="paragraph" w:customStyle="1" w:styleId="gallery-item">
    <w:name w:val="gallery-item"/>
    <w:basedOn w:val="Normal"/>
    <w:pPr>
      <w:pBdr>
        <w:top w:val="single" w:sz="12" w:space="3" w:color="E5E5E5"/>
        <w:left w:val="single" w:sz="12" w:space="3" w:color="E5E5E5"/>
        <w:bottom w:val="single" w:sz="12" w:space="3" w:color="E5E5E5"/>
        <w:right w:val="single" w:sz="12" w:space="3" w:color="E5E5E5"/>
      </w:pBdr>
      <w:shd w:val="clear" w:color="auto" w:fill="FFFFFF"/>
      <w:spacing w:before="100" w:beforeAutospacing="1" w:after="100" w:afterAutospacing="1"/>
      <w:jc w:val="center"/>
    </w:pPr>
  </w:style>
  <w:style w:type="paragraph" w:customStyle="1" w:styleId="gallery">
    <w:name w:val="gallery"/>
    <w:basedOn w:val="Normal"/>
    <w:pPr>
      <w:spacing w:before="65532" w:after="360"/>
    </w:pPr>
  </w:style>
  <w:style w:type="paragraph" w:customStyle="1" w:styleId="alignwide">
    <w:name w:val="alignwide"/>
    <w:basedOn w:val="Normal"/>
    <w:pPr>
      <w:spacing w:before="100" w:beforeAutospacing="1" w:after="100" w:afterAutospacing="1"/>
    </w:pPr>
  </w:style>
  <w:style w:type="paragraph" w:customStyle="1" w:styleId="alignfull">
    <w:name w:val="alignfull"/>
    <w:basedOn w:val="Normal"/>
    <w:pPr>
      <w:spacing w:before="100" w:beforeAutospacing="1" w:after="100" w:afterAutospacing="1"/>
    </w:pPr>
  </w:style>
  <w:style w:type="paragraph" w:customStyle="1" w:styleId="x-resp-embed">
    <w:name w:val="x-resp-embed"/>
    <w:basedOn w:val="Normal"/>
    <w:pPr>
      <w:spacing w:before="100" w:beforeAutospacing="1" w:after="100" w:afterAutospacing="1"/>
    </w:pPr>
  </w:style>
  <w:style w:type="paragraph" w:customStyle="1" w:styleId="is-type-video">
    <w:name w:val="is-type-video"/>
    <w:basedOn w:val="Normal"/>
    <w:pPr>
      <w:spacing w:before="100" w:beforeAutospacing="1" w:after="100" w:afterAutospacing="1"/>
    </w:pPr>
  </w:style>
  <w:style w:type="paragraph" w:customStyle="1" w:styleId="center-block">
    <w:name w:val="center-block"/>
    <w:basedOn w:val="Normal"/>
    <w:pPr>
      <w:spacing w:before="100" w:beforeAutospacing="1" w:after="100" w:afterAutospacing="1"/>
    </w:pPr>
  </w:style>
  <w:style w:type="paragraph" w:customStyle="1" w:styleId="center-list">
    <w:name w:val="center-list"/>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visually-hidden">
    <w:name w:val="visually-hidden"/>
    <w:basedOn w:val="Normal"/>
    <w:pPr>
      <w:ind w:left="-15" w:right="-15"/>
    </w:pPr>
  </w:style>
  <w:style w:type="paragraph" w:customStyle="1" w:styleId="screen-reader-text">
    <w:name w:val="screen-reader-text"/>
    <w:basedOn w:val="Normal"/>
    <w:pPr>
      <w:ind w:left="-15" w:right="-15"/>
    </w:pPr>
  </w:style>
  <w:style w:type="paragraph" w:customStyle="1" w:styleId="screen-reader-response">
    <w:name w:val="screen-reader-response"/>
    <w:basedOn w:val="Normal"/>
    <w:pPr>
      <w:ind w:left="-15" w:right="-15"/>
    </w:pPr>
  </w:style>
  <w:style w:type="paragraph" w:customStyle="1" w:styleId="bp-screen-reader-text">
    <w:name w:val="bp-screen-reader-text"/>
    <w:basedOn w:val="Normal"/>
    <w:pPr>
      <w:ind w:left="-15" w:right="-15"/>
    </w:pPr>
  </w:style>
  <w:style w:type="paragraph" w:customStyle="1" w:styleId="w-900">
    <w:name w:val="w-900"/>
    <w:basedOn w:val="Normal"/>
    <w:pPr>
      <w:spacing w:before="100" w:beforeAutospacing="1" w:after="100" w:afterAutospacing="1"/>
    </w:pPr>
    <w:rPr>
      <w:b/>
      <w:bCs/>
    </w:rPr>
  </w:style>
  <w:style w:type="paragraph" w:customStyle="1" w:styleId="w-800">
    <w:name w:val="w-800"/>
    <w:basedOn w:val="Normal"/>
    <w:pPr>
      <w:spacing w:before="100" w:beforeAutospacing="1" w:after="100" w:afterAutospacing="1"/>
    </w:pPr>
    <w:rPr>
      <w:b/>
      <w:bCs/>
    </w:rPr>
  </w:style>
  <w:style w:type="paragraph" w:customStyle="1" w:styleId="w-700">
    <w:name w:val="w-700"/>
    <w:basedOn w:val="Normal"/>
    <w:pPr>
      <w:spacing w:before="100" w:beforeAutospacing="1" w:after="100" w:afterAutospacing="1"/>
    </w:pPr>
    <w:rPr>
      <w:b/>
      <w:bCs/>
    </w:rPr>
  </w:style>
  <w:style w:type="paragraph" w:customStyle="1" w:styleId="w-600">
    <w:name w:val="w-600"/>
    <w:basedOn w:val="Normal"/>
    <w:pPr>
      <w:spacing w:before="100" w:beforeAutospacing="1" w:after="100" w:afterAutospacing="1"/>
    </w:pPr>
    <w:rPr>
      <w:b/>
      <w:bCs/>
    </w:rPr>
  </w:style>
  <w:style w:type="paragraph" w:customStyle="1" w:styleId="w-500">
    <w:name w:val="w-500"/>
    <w:basedOn w:val="Normal"/>
    <w:pPr>
      <w:spacing w:before="100" w:beforeAutospacing="1" w:after="100" w:afterAutospacing="1"/>
    </w:pPr>
  </w:style>
  <w:style w:type="paragraph" w:customStyle="1" w:styleId="w-400">
    <w:name w:val="w-400"/>
    <w:basedOn w:val="Normal"/>
    <w:pPr>
      <w:spacing w:before="100" w:beforeAutospacing="1" w:after="100" w:afterAutospacing="1"/>
    </w:pPr>
  </w:style>
  <w:style w:type="paragraph" w:customStyle="1" w:styleId="w-300">
    <w:name w:val="w-300"/>
    <w:basedOn w:val="Normal"/>
    <w:pPr>
      <w:spacing w:before="100" w:beforeAutospacing="1" w:after="100" w:afterAutospacing="1"/>
    </w:pPr>
  </w:style>
  <w:style w:type="paragraph" w:customStyle="1" w:styleId="w-200">
    <w:name w:val="w-200"/>
    <w:basedOn w:val="Normal"/>
    <w:pPr>
      <w:spacing w:before="100" w:beforeAutospacing="1" w:after="100" w:afterAutospacing="1"/>
    </w:pPr>
  </w:style>
  <w:style w:type="paragraph" w:customStyle="1" w:styleId="w-100">
    <w:name w:val="w-100"/>
    <w:basedOn w:val="Normal"/>
    <w:pPr>
      <w:spacing w:before="100" w:beforeAutospacing="1" w:after="100" w:afterAutospacing="1"/>
    </w:pPr>
  </w:style>
  <w:style w:type="paragraph" w:customStyle="1" w:styleId="tt-upper">
    <w:name w:val="tt-upper"/>
    <w:basedOn w:val="Normal"/>
    <w:pPr>
      <w:spacing w:before="100" w:beforeAutospacing="1" w:after="100" w:afterAutospacing="1"/>
    </w:pPr>
    <w:rPr>
      <w:caps/>
    </w:rPr>
  </w:style>
  <w:style w:type="paragraph" w:customStyle="1" w:styleId="tt-none">
    <w:name w:val="tt-none"/>
    <w:basedOn w:val="Normal"/>
    <w:pPr>
      <w:spacing w:before="100" w:beforeAutospacing="1" w:after="100" w:afterAutospacing="1"/>
    </w:pPr>
  </w:style>
  <w:style w:type="paragraph" w:customStyle="1" w:styleId="center-text">
    <w:name w:val="center-text"/>
    <w:basedOn w:val="Normal"/>
    <w:pPr>
      <w:spacing w:before="100" w:beforeAutospacing="1" w:after="100" w:afterAutospacing="1"/>
      <w:jc w:val="center"/>
    </w:pPr>
  </w:style>
  <w:style w:type="paragraph" w:customStyle="1" w:styleId="right-text">
    <w:name w:val="right-text"/>
    <w:basedOn w:val="Normal"/>
    <w:pPr>
      <w:spacing w:before="100" w:beforeAutospacing="1" w:after="100" w:afterAutospacing="1"/>
      <w:jc w:val="right"/>
    </w:pPr>
  </w:style>
  <w:style w:type="paragraph" w:customStyle="1" w:styleId="left-text">
    <w:name w:val="left-text"/>
    <w:basedOn w:val="Normal"/>
    <w:pPr>
      <w:spacing w:before="100" w:beforeAutospacing="1" w:after="100" w:afterAutospacing="1"/>
    </w:pPr>
  </w:style>
  <w:style w:type="paragraph" w:customStyle="1" w:styleId="justify-text">
    <w:name w:val="justify-text"/>
    <w:basedOn w:val="Normal"/>
    <w:pPr>
      <w:spacing w:before="100" w:beforeAutospacing="1" w:after="100" w:afterAutospacing="1"/>
      <w:jc w:val="both"/>
    </w:pPr>
  </w:style>
  <w:style w:type="paragraph" w:customStyle="1" w:styleId="ubermenu">
    <w:name w:val="ubermenu"/>
    <w:basedOn w:val="Normal"/>
    <w:pPr>
      <w:shd w:val="clear" w:color="auto" w:fill="FFFFFF"/>
      <w:spacing w:line="312" w:lineRule="atLeast"/>
      <w:textAlignment w:val="top"/>
    </w:pPr>
  </w:style>
  <w:style w:type="paragraph" w:customStyle="1" w:styleId="ubermenu-responsive-toggle">
    <w:name w:val="ubermenu-responsive-toggle"/>
    <w:basedOn w:val="Normal"/>
    <w:pPr>
      <w:spacing w:line="312" w:lineRule="atLeast"/>
      <w:textAlignment w:val="top"/>
    </w:pPr>
    <w:rPr>
      <w:vanish/>
    </w:rPr>
  </w:style>
  <w:style w:type="paragraph" w:customStyle="1" w:styleId="ubermenu-nav">
    <w:name w:val="ubermenu-nav"/>
    <w:basedOn w:val="Normal"/>
  </w:style>
  <w:style w:type="paragraph" w:customStyle="1" w:styleId="ubermenu-row">
    <w:name w:val="ubermenu-row"/>
    <w:basedOn w:val="Normal"/>
  </w:style>
  <w:style w:type="paragraph" w:customStyle="1" w:styleId="ubermenu-submenu">
    <w:name w:val="ubermenu-submenu"/>
    <w:basedOn w:val="Normal"/>
  </w:style>
  <w:style w:type="paragraph" w:customStyle="1" w:styleId="ubermenu-sticky-toggle-wrapper">
    <w:name w:val="ubermenu-sticky-toggle-wrapper"/>
    <w:basedOn w:val="Normal"/>
    <w:pPr>
      <w:spacing w:before="100" w:beforeAutospacing="1" w:after="100" w:afterAutospacing="1"/>
    </w:pPr>
    <w:rPr>
      <w:vanish/>
    </w:rPr>
  </w:style>
  <w:style w:type="paragraph" w:customStyle="1" w:styleId="ubermenu-responsive-toggle-content-align-left">
    <w:name w:val="ubermenu-responsive-toggle-content-align-left"/>
    <w:basedOn w:val="Normal"/>
    <w:pPr>
      <w:spacing w:before="100" w:beforeAutospacing="1" w:after="100" w:afterAutospacing="1"/>
    </w:pPr>
  </w:style>
  <w:style w:type="paragraph" w:customStyle="1" w:styleId="ubermenu-responsive-toggle-content-align-center">
    <w:name w:val="ubermenu-responsive-toggle-content-align-center"/>
    <w:basedOn w:val="Normal"/>
    <w:pPr>
      <w:spacing w:before="100" w:beforeAutospacing="1" w:after="100" w:afterAutospacing="1"/>
      <w:jc w:val="center"/>
    </w:pPr>
  </w:style>
  <w:style w:type="paragraph" w:customStyle="1" w:styleId="ubermenu-responsive-toggle-content-align-right">
    <w:name w:val="ubermenu-responsive-toggle-content-align-right"/>
    <w:basedOn w:val="Normal"/>
    <w:pPr>
      <w:spacing w:before="100" w:beforeAutospacing="1" w:after="100" w:afterAutospacing="1"/>
      <w:jc w:val="right"/>
    </w:pPr>
  </w:style>
  <w:style w:type="paragraph" w:customStyle="1" w:styleId="ubermenu-bar-align-full">
    <w:name w:val="ubermenu-bar-align-full"/>
    <w:basedOn w:val="Normal"/>
    <w:pPr>
      <w:spacing w:before="100" w:beforeAutospacing="1" w:after="100" w:afterAutospacing="1"/>
    </w:pPr>
  </w:style>
  <w:style w:type="paragraph" w:customStyle="1" w:styleId="ubermenu-bar-align-center">
    <w:name w:val="ubermenu-bar-align-center"/>
    <w:basedOn w:val="Normal"/>
  </w:style>
  <w:style w:type="paragraph" w:customStyle="1" w:styleId="ubermenu-items-align-center">
    <w:name w:val="ubermenu-items-align-center"/>
    <w:basedOn w:val="Normal"/>
    <w:pPr>
      <w:spacing w:before="100" w:beforeAutospacing="1" w:after="100" w:afterAutospacing="1"/>
      <w:jc w:val="center"/>
    </w:pPr>
  </w:style>
  <w:style w:type="paragraph" w:customStyle="1" w:styleId="ubermenu-items-align-right">
    <w:name w:val="ubermenu-items-align-right"/>
    <w:basedOn w:val="Normal"/>
    <w:pPr>
      <w:spacing w:before="100" w:beforeAutospacing="1" w:after="100" w:afterAutospacing="1"/>
      <w:jc w:val="right"/>
    </w:pPr>
  </w:style>
  <w:style w:type="paragraph" w:customStyle="1" w:styleId="ubermenu-icon-essential">
    <w:name w:val="ubermenu-icon-essential"/>
    <w:basedOn w:val="Normal"/>
    <w:pPr>
      <w:spacing w:before="100" w:beforeAutospacing="1" w:after="100" w:afterAutospacing="1"/>
    </w:pPr>
  </w:style>
  <w:style w:type="paragraph" w:customStyle="1" w:styleId="ubermenu-screen-reader">
    <w:name w:val="ubermenu-screen-reader"/>
    <w:basedOn w:val="Normal"/>
  </w:style>
  <w:style w:type="paragraph" w:customStyle="1" w:styleId="ubermenu-target-divider">
    <w:name w:val="ubermenu-target-divider"/>
    <w:basedOn w:val="Normal"/>
  </w:style>
  <w:style w:type="paragraph" w:customStyle="1" w:styleId="ubermenu-submenu-drop">
    <w:name w:val="ubermenu-submenu-drop"/>
    <w:basedOn w:val="Normal"/>
    <w:pPr>
      <w:shd w:val="clear" w:color="auto" w:fill="FFFFFF"/>
      <w:spacing w:before="100" w:beforeAutospacing="1" w:after="100" w:afterAutospacing="1"/>
    </w:pPr>
  </w:style>
  <w:style w:type="paragraph" w:customStyle="1" w:styleId="ubermenu-sr-only">
    <w:name w:val="ubermenu-sr-only"/>
    <w:basedOn w:val="Normal"/>
    <w:pPr>
      <w:ind w:left="-15" w:right="-15"/>
    </w:pPr>
  </w:style>
  <w:style w:type="paragraph" w:customStyle="1" w:styleId="ubermenu-admin-notice">
    <w:name w:val="ubermenu-admin-notice"/>
    <w:basedOn w:val="Normal"/>
    <w:pPr>
      <w:pBdr>
        <w:left w:val="single" w:sz="48" w:space="11" w:color="4D90FE"/>
      </w:pBdr>
      <w:shd w:val="clear" w:color="auto" w:fill="EEEEEE"/>
      <w:spacing w:before="300" w:after="300"/>
      <w:ind w:left="300" w:right="300"/>
    </w:pPr>
    <w:rPr>
      <w:color w:val="333333"/>
      <w:sz w:val="18"/>
      <w:szCs w:val="18"/>
    </w:rPr>
  </w:style>
  <w:style w:type="paragraph" w:customStyle="1" w:styleId="ubermenu-diagnostics-loadscreen">
    <w:name w:val="ubermenu-diagnostics-loadscreen"/>
    <w:basedOn w:val="Normal"/>
    <w:pPr>
      <w:shd w:val="clear" w:color="auto" w:fill="DDDDDD"/>
      <w:spacing w:before="100" w:beforeAutospacing="1" w:after="100" w:afterAutospacing="1"/>
    </w:pPr>
  </w:style>
  <w:style w:type="paragraph" w:customStyle="1" w:styleId="um-folding-cube">
    <w:name w:val="um-folding-cube"/>
    <w:basedOn w:val="Normal"/>
    <w:pPr>
      <w:spacing w:after="600"/>
      <w:ind w:left="-300"/>
    </w:pPr>
  </w:style>
  <w:style w:type="paragraph" w:customStyle="1" w:styleId="ubermenu-skin-vanilla">
    <w:name w:val="ubermenu-skin-vanilla"/>
    <w:basedOn w:val="Normal"/>
    <w:pPr>
      <w:spacing w:before="100" w:beforeAutospacing="1" w:after="100" w:afterAutospacing="1"/>
    </w:pPr>
    <w:rPr>
      <w:color w:val="888888"/>
      <w:sz w:val="18"/>
      <w:szCs w:val="18"/>
    </w:rPr>
  </w:style>
  <w:style w:type="paragraph" w:customStyle="1" w:styleId="fa">
    <w:name w:val="fa"/>
    <w:basedOn w:val="Normal"/>
    <w:pPr>
      <w:spacing w:before="100" w:beforeAutospacing="1" w:after="100" w:afterAutospacing="1"/>
    </w:pPr>
    <w:rPr>
      <w:rFonts w:ascii="FontAwesome" w:hAnsi="FontAwesome"/>
    </w:rPr>
  </w:style>
  <w:style w:type="paragraph" w:customStyle="1" w:styleId="fab">
    <w:name w:val="fab"/>
    <w:basedOn w:val="Normal"/>
    <w:pPr>
      <w:spacing w:before="100" w:beforeAutospacing="1" w:after="100" w:afterAutospacing="1"/>
    </w:pPr>
    <w:rPr>
      <w:rFonts w:ascii="Font Awesome 5 Brands" w:hAnsi="Font Awesome 5 Brands"/>
    </w:rPr>
  </w:style>
  <w:style w:type="paragraph" w:customStyle="1" w:styleId="fad">
    <w:name w:val="fad"/>
    <w:basedOn w:val="Normal"/>
    <w:pPr>
      <w:spacing w:before="100" w:beforeAutospacing="1" w:after="100" w:afterAutospacing="1"/>
    </w:pPr>
  </w:style>
  <w:style w:type="paragraph" w:customStyle="1" w:styleId="fal">
    <w:name w:val="fal"/>
    <w:basedOn w:val="Normal"/>
    <w:pPr>
      <w:spacing w:before="100" w:beforeAutospacing="1" w:after="100" w:afterAutospacing="1"/>
    </w:pPr>
  </w:style>
  <w:style w:type="paragraph" w:customStyle="1" w:styleId="far">
    <w:name w:val="far"/>
    <w:basedOn w:val="Normal"/>
    <w:pPr>
      <w:spacing w:before="100" w:beforeAutospacing="1" w:after="100" w:afterAutospacing="1"/>
    </w:pPr>
    <w:rPr>
      <w:rFonts w:ascii="Font Awesome 5 Free" w:hAnsi="Font Awesome 5 Free"/>
    </w:rPr>
  </w:style>
  <w:style w:type="paragraph" w:customStyle="1" w:styleId="fas">
    <w:name w:val="fas"/>
    <w:basedOn w:val="Normal"/>
    <w:pPr>
      <w:spacing w:before="100" w:beforeAutospacing="1" w:after="100" w:afterAutospacing="1"/>
    </w:pPr>
    <w:rPr>
      <w:rFonts w:ascii="Font Awesome 5 Free" w:hAnsi="Font Awesome 5 Free"/>
      <w:b/>
      <w:bCs/>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s">
    <w:name w:val="fa-xs"/>
    <w:basedOn w:val="Normal"/>
    <w:pPr>
      <w:spacing w:before="100" w:beforeAutospacing="1" w:after="100" w:afterAutospacing="1"/>
    </w:pPr>
    <w:rPr>
      <w:sz w:val="18"/>
      <w:szCs w:val="18"/>
    </w:rPr>
  </w:style>
  <w:style w:type="paragraph" w:customStyle="1" w:styleId="fa-sm">
    <w:name w:val="fa-sm"/>
    <w:basedOn w:val="Normal"/>
    <w:pPr>
      <w:spacing w:before="100" w:beforeAutospacing="1" w:after="100" w:afterAutospacing="1"/>
    </w:pPr>
    <w:rPr>
      <w:sz w:val="21"/>
      <w:szCs w:val="21"/>
    </w:r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600"/>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sr-only">
    <w:name w:val="sr-only"/>
    <w:basedOn w:val="Normal"/>
    <w:pPr>
      <w:ind w:left="-15" w:right="-15"/>
    </w:pPr>
  </w:style>
  <w:style w:type="paragraph" w:customStyle="1" w:styleId="cookielawinfo-column-1">
    <w:name w:val="cookielawinfo-column-1"/>
    <w:basedOn w:val="Normal"/>
    <w:pPr>
      <w:spacing w:before="100" w:beforeAutospacing="1" w:after="100" w:afterAutospacing="1"/>
    </w:pPr>
  </w:style>
  <w:style w:type="paragraph" w:customStyle="1" w:styleId="cookielawinfo-column-2">
    <w:name w:val="cookielawinfo-column-2"/>
    <w:basedOn w:val="Normal"/>
    <w:pPr>
      <w:spacing w:before="100" w:beforeAutospacing="1" w:after="100" w:afterAutospacing="1"/>
    </w:pPr>
  </w:style>
  <w:style w:type="paragraph" w:customStyle="1" w:styleId="cookielawinfo-column-3">
    <w:name w:val="cookielawinfo-column-3"/>
    <w:basedOn w:val="Normal"/>
    <w:pPr>
      <w:spacing w:before="100" w:beforeAutospacing="1" w:after="100" w:afterAutospacing="1"/>
    </w:pPr>
  </w:style>
  <w:style w:type="paragraph" w:customStyle="1" w:styleId="cookielawinfo-column-4">
    <w:name w:val="cookielawinfo-column-4"/>
    <w:basedOn w:val="Normal"/>
    <w:pPr>
      <w:spacing w:before="100" w:beforeAutospacing="1" w:after="100" w:afterAutospacing="1"/>
    </w:pPr>
  </w:style>
  <w:style w:type="paragraph" w:customStyle="1" w:styleId="cookielawinfo-modern">
    <w:name w:val="cookielawinfo-modern"/>
    <w:basedOn w:val="Normal"/>
    <w:pPr>
      <w:pBdr>
        <w:top w:val="single" w:sz="6" w:space="0" w:color="E3E3E3"/>
        <w:left w:val="single" w:sz="6" w:space="0" w:color="E3E3E3"/>
        <w:bottom w:val="single" w:sz="6" w:space="0" w:color="E3E3E3"/>
        <w:right w:val="single" w:sz="6" w:space="0" w:color="E3E3E3"/>
      </w:pBdr>
      <w:shd w:val="clear" w:color="auto" w:fill="F2F2F2"/>
      <w:spacing w:before="100" w:beforeAutospacing="1" w:after="100" w:afterAutospacing="1"/>
    </w:pPr>
  </w:style>
  <w:style w:type="paragraph" w:customStyle="1" w:styleId="cookielawinfo-elegant">
    <w:name w:val="cookielawinfo-elegant"/>
    <w:basedOn w:val="Normal"/>
    <w:pPr>
      <w:pBdr>
        <w:top w:val="single" w:sz="6" w:space="0" w:color="DFDFDF"/>
        <w:left w:val="single" w:sz="6" w:space="0" w:color="DFDFDF"/>
        <w:bottom w:val="single" w:sz="6" w:space="0" w:color="DFDFDF"/>
        <w:right w:val="single" w:sz="6" w:space="0" w:color="DFDFDF"/>
      </w:pBdr>
      <w:shd w:val="clear" w:color="auto" w:fill="F9F9F9"/>
      <w:spacing w:before="100" w:beforeAutospacing="1" w:after="100" w:afterAutospacing="1"/>
    </w:pPr>
    <w:rPr>
      <w:rFonts w:ascii="Arial" w:hAnsi="Arial" w:cs="Arial"/>
      <w:color w:val="333333"/>
    </w:rPr>
  </w:style>
  <w:style w:type="paragraph" w:customStyle="1" w:styleId="cookielawinfo-rounded">
    <w:name w:val="cookielawinfo-rounded"/>
    <w:basedOn w:val="Normal"/>
    <w:pPr>
      <w:pBdr>
        <w:top w:val="single" w:sz="6" w:space="4" w:color="EBEBEB"/>
        <w:left w:val="single" w:sz="6" w:space="4" w:color="EBEBEB"/>
        <w:bottom w:val="single" w:sz="6" w:space="4" w:color="EBEBEB"/>
        <w:right w:val="single" w:sz="6" w:space="4" w:color="EBEBEB"/>
      </w:pBdr>
      <w:shd w:val="clear" w:color="auto" w:fill="F5F5F5"/>
      <w:spacing w:before="100" w:beforeAutospacing="1" w:after="100" w:afterAutospacing="1"/>
    </w:pPr>
  </w:style>
  <w:style w:type="paragraph" w:customStyle="1" w:styleId="cookielawinfo-row-cat-title">
    <w:name w:val="cookielawinfo-row-cat-title"/>
    <w:basedOn w:val="Normal"/>
    <w:pPr>
      <w:pBdr>
        <w:bottom w:val="single" w:sz="6" w:space="0" w:color="EEEEEE"/>
      </w:pBdr>
      <w:spacing w:before="100" w:beforeAutospacing="1" w:after="100" w:afterAutospacing="1"/>
      <w:jc w:val="center"/>
    </w:pPr>
  </w:style>
  <w:style w:type="paragraph" w:customStyle="1" w:styleId="cookielawinfo-row-cat-title-head">
    <w:name w:val="cookielawinfo-row-cat-title-head"/>
    <w:basedOn w:val="Normal"/>
    <w:pPr>
      <w:spacing w:before="100" w:beforeAutospacing="1" w:after="100" w:afterAutospacing="1"/>
      <w:jc w:val="center"/>
    </w:pPr>
  </w:style>
  <w:style w:type="paragraph" w:customStyle="1" w:styleId="cookielawinfo-row-cat-table">
    <w:name w:val="cookielawinfo-row-cat-table"/>
    <w:basedOn w:val="Normal"/>
    <w:pPr>
      <w:spacing w:before="100" w:beforeAutospacing="1" w:after="100" w:afterAutospacing="1"/>
      <w:ind w:left="75"/>
    </w:pPr>
  </w:style>
  <w:style w:type="paragraph" w:customStyle="1" w:styleId="ubermenu-main">
    <w:name w:val="ubermenu-main"/>
    <w:basedOn w:val="Normal"/>
    <w:pPr>
      <w:shd w:val="clear" w:color="auto" w:fill="0099BB"/>
      <w:spacing w:before="100" w:beforeAutospacing="1" w:after="100" w:afterAutospacing="1"/>
    </w:pPr>
  </w:style>
  <w:style w:type="paragraph" w:customStyle="1" w:styleId="h-landmark">
    <w:name w:val="h-landmark"/>
    <w:basedOn w:val="Normal"/>
    <w:pPr>
      <w:spacing w:before="100" w:beforeAutospacing="1" w:after="100" w:afterAutospacing="1"/>
    </w:pPr>
  </w:style>
  <w:style w:type="paragraph" w:customStyle="1" w:styleId="gdpr-modal-dialog">
    <w:name w:val="gdpr-modal-dialog"/>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modal-body">
    <w:name w:val="modal-body"/>
    <w:basedOn w:val="Normal"/>
    <w:pPr>
      <w:spacing w:before="100" w:beforeAutospacing="1" w:after="100" w:afterAutospacing="1"/>
    </w:pPr>
  </w:style>
  <w:style w:type="paragraph" w:customStyle="1" w:styleId="gdpr-slider">
    <w:name w:val="gdpr-slider"/>
    <w:basedOn w:val="Normal"/>
    <w:pPr>
      <w:spacing w:before="100" w:beforeAutospacing="1" w:after="100" w:afterAutospacing="1"/>
    </w:pPr>
  </w:style>
  <w:style w:type="paragraph" w:customStyle="1" w:styleId="gdpr-button-wrapper">
    <w:name w:val="gdpr-button-wrapper"/>
    <w:basedOn w:val="Normal"/>
    <w:pPr>
      <w:spacing w:before="100" w:beforeAutospacing="1" w:after="100" w:afterAutospacing="1"/>
    </w:pPr>
  </w:style>
  <w:style w:type="paragraph" w:customStyle="1" w:styleId="cli-modal-dialog">
    <w:name w:val="cli-modal-dialog"/>
    <w:basedOn w:val="Normal"/>
    <w:pPr>
      <w:spacing w:before="100" w:beforeAutospacing="1" w:after="100" w:afterAutospacing="1"/>
    </w:pPr>
  </w:style>
  <w:style w:type="paragraph" w:customStyle="1" w:styleId="cli-modal-close">
    <w:name w:val="cli-modal-close"/>
    <w:basedOn w:val="Normal"/>
    <w:pPr>
      <w:spacing w:before="100" w:beforeAutospacing="1" w:after="100" w:afterAutospacing="1"/>
    </w:pPr>
  </w:style>
  <w:style w:type="paragraph" w:customStyle="1" w:styleId="cli-slider">
    <w:name w:val="cli-slider"/>
    <w:basedOn w:val="Normal"/>
    <w:pPr>
      <w:spacing w:before="100" w:beforeAutospacing="1" w:after="100" w:afterAutospacing="1"/>
    </w:pPr>
  </w:style>
  <w:style w:type="paragraph" w:customStyle="1" w:styleId="cli-nav-link">
    <w:name w:val="cli-nav-link"/>
    <w:basedOn w:val="Normal"/>
    <w:pPr>
      <w:spacing w:before="100" w:beforeAutospacing="1" w:after="100" w:afterAutospacing="1"/>
    </w:pPr>
  </w:style>
  <w:style w:type="paragraph" w:customStyle="1" w:styleId="cli-button-wrapper">
    <w:name w:val="cli-button-wrapper"/>
    <w:basedOn w:val="Normal"/>
    <w:pPr>
      <w:spacing w:before="100" w:beforeAutospacing="1" w:after="100" w:afterAutospacing="1"/>
    </w:pPr>
  </w:style>
  <w:style w:type="paragraph" w:customStyle="1" w:styleId="wt-cli-privacy-accept-btn">
    <w:name w:val="wt-cli-privacy-accept-btn"/>
    <w:basedOn w:val="Normal"/>
    <w:pPr>
      <w:spacing w:before="100" w:beforeAutospacing="1" w:after="100" w:afterAutospacing="1"/>
    </w:pPr>
  </w:style>
  <w:style w:type="paragraph" w:customStyle="1" w:styleId="cli-bar-message">
    <w:name w:val="cli-bar-message"/>
    <w:basedOn w:val="Normal"/>
    <w:pPr>
      <w:spacing w:before="100" w:beforeAutospacing="1" w:after="100" w:afterAutospacing="1"/>
    </w:pPr>
  </w:style>
  <w:style w:type="paragraph" w:customStyle="1" w:styleId="rs-untoggled-content">
    <w:name w:val="rs-untoggled-content"/>
    <w:basedOn w:val="Normal"/>
    <w:pPr>
      <w:spacing w:before="100" w:beforeAutospacing="1" w:after="100" w:afterAutospacing="1"/>
    </w:pPr>
  </w:style>
  <w:style w:type="paragraph" w:customStyle="1" w:styleId="rs-toggled-content">
    <w:name w:val="rs-toggled-content"/>
    <w:basedOn w:val="Normal"/>
    <w:pPr>
      <w:spacing w:before="100" w:beforeAutospacing="1" w:after="100" w:afterAutospacing="1"/>
    </w:pPr>
  </w:style>
  <w:style w:type="paragraph" w:customStyle="1" w:styleId="tp-revstop">
    <w:name w:val="tp-revstop"/>
    <w:basedOn w:val="Normal"/>
    <w:pPr>
      <w:spacing w:before="100" w:beforeAutospacing="1" w:after="100" w:afterAutospacing="1"/>
    </w:pPr>
  </w:style>
  <w:style w:type="paragraph" w:customStyle="1" w:styleId="revicon-right-dir">
    <w:name w:val="revicon-right-dir"/>
    <w:basedOn w:val="Normal"/>
    <w:pPr>
      <w:spacing w:before="100" w:beforeAutospacing="1" w:after="100" w:afterAutospacing="1"/>
    </w:pPr>
  </w:style>
  <w:style w:type="paragraph" w:customStyle="1" w:styleId="rt-equal-height">
    <w:name w:val="rt-equal-height"/>
    <w:basedOn w:val="Normal"/>
    <w:pPr>
      <w:spacing w:before="100" w:beforeAutospacing="1" w:after="100" w:afterAutospacing="1"/>
    </w:pPr>
  </w:style>
  <w:style w:type="paragraph" w:customStyle="1" w:styleId="post-content">
    <w:name w:val="post-content"/>
    <w:basedOn w:val="Normal"/>
    <w:pPr>
      <w:spacing w:before="100" w:beforeAutospacing="1" w:after="100" w:afterAutospacing="1"/>
    </w:pPr>
  </w:style>
  <w:style w:type="paragraph" w:customStyle="1" w:styleId="rt-tpg-isotope-buttons">
    <w:name w:val="rt-tpg-isotope-buttons"/>
    <w:basedOn w:val="Normal"/>
    <w:pPr>
      <w:spacing w:before="100" w:beforeAutospacing="1" w:after="100" w:afterAutospacing="1"/>
    </w:pPr>
  </w:style>
  <w:style w:type="paragraph" w:customStyle="1" w:styleId="pagination">
    <w:name w:val="pagination"/>
    <w:basedOn w:val="Normal"/>
    <w:pPr>
      <w:spacing w:before="100" w:beforeAutospacing="1" w:after="100" w:afterAutospacing="1"/>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spacing w:before="100" w:beforeAutospacing="1" w:after="100" w:afterAutospacing="1"/>
    </w:pPr>
  </w:style>
  <w:style w:type="paragraph" w:customStyle="1" w:styleId="paginationlispan">
    <w:name w:val="pagination&gt;li&gt;span"/>
    <w:basedOn w:val="Normal"/>
    <w:pPr>
      <w:spacing w:before="100" w:beforeAutospacing="1" w:after="100" w:afterAutospacing="1"/>
    </w:pPr>
  </w:style>
  <w:style w:type="paragraph" w:customStyle="1" w:styleId="pagination-lglia">
    <w:name w:val="pagination-lg&gt;li&gt;a"/>
    <w:basedOn w:val="Normal"/>
    <w:pPr>
      <w:spacing w:before="100" w:beforeAutospacing="1" w:after="100" w:afterAutospacing="1"/>
    </w:pPr>
  </w:style>
  <w:style w:type="paragraph" w:customStyle="1" w:styleId="pagination-lglispan">
    <w:name w:val="pagination-lg&gt;li&gt;span"/>
    <w:basedOn w:val="Normal"/>
    <w:pPr>
      <w:spacing w:before="100" w:beforeAutospacing="1" w:after="100" w:afterAutospacing="1"/>
    </w:pPr>
  </w:style>
  <w:style w:type="paragraph" w:customStyle="1" w:styleId="pagination-smlia">
    <w:name w:val="pagination-sm&gt;li&gt;a"/>
    <w:basedOn w:val="Normal"/>
    <w:pPr>
      <w:spacing w:before="100" w:beforeAutospacing="1" w:after="100" w:afterAutospacing="1"/>
    </w:pPr>
  </w:style>
  <w:style w:type="paragraph" w:customStyle="1" w:styleId="pagination-smlispan">
    <w:name w:val="pagination-sm&gt;li&gt;span"/>
    <w:basedOn w:val="Normal"/>
    <w:pPr>
      <w:spacing w:before="100" w:beforeAutospacing="1" w:after="100" w:afterAutospacing="1"/>
    </w:pPr>
  </w:style>
  <w:style w:type="paragraph" w:customStyle="1" w:styleId="woocommerce-ordering">
    <w:name w:val="woocommerce-ordering"/>
    <w:basedOn w:val="Normal"/>
    <w:pPr>
      <w:spacing w:before="100" w:beforeAutospacing="1" w:after="100" w:afterAutospacing="1"/>
    </w:pPr>
  </w:style>
  <w:style w:type="paragraph" w:customStyle="1" w:styleId="woocommerce-result-count">
    <w:name w:val="woocommerce-result-count"/>
    <w:basedOn w:val="Normal"/>
    <w:pPr>
      <w:spacing w:before="100" w:beforeAutospacing="1" w:after="100" w:afterAutospacing="1"/>
    </w:pPr>
  </w:style>
  <w:style w:type="paragraph" w:customStyle="1" w:styleId="woocommerce-reviews-title">
    <w:name w:val="woocommerce-reviews-title"/>
    <w:basedOn w:val="Normal"/>
    <w:pPr>
      <w:spacing w:before="100" w:beforeAutospacing="1" w:after="100" w:afterAutospacing="1"/>
    </w:pPr>
  </w:style>
  <w:style w:type="paragraph" w:customStyle="1" w:styleId="quantity">
    <w:name w:val="quantity"/>
    <w:basedOn w:val="Normal"/>
    <w:pPr>
      <w:spacing w:before="100" w:beforeAutospacing="1" w:after="100" w:afterAutospacing="1"/>
    </w:pPr>
  </w:style>
  <w:style w:type="paragraph" w:customStyle="1" w:styleId="total">
    <w:name w:val="total"/>
    <w:basedOn w:val="Normal"/>
    <w:pPr>
      <w:spacing w:before="100" w:beforeAutospacing="1" w:after="100" w:afterAutospacing="1"/>
    </w:pPr>
  </w:style>
  <w:style w:type="paragraph" w:customStyle="1" w:styleId="buttons">
    <w:name w:val="buttons"/>
    <w:basedOn w:val="Normal"/>
    <w:pPr>
      <w:spacing w:before="100" w:beforeAutospacing="1" w:after="100" w:afterAutospacing="1"/>
    </w:pPr>
  </w:style>
  <w:style w:type="paragraph" w:customStyle="1" w:styleId="sub-menu">
    <w:name w:val="sub-menu"/>
    <w:basedOn w:val="Normal"/>
    <w:pPr>
      <w:spacing w:before="100" w:beforeAutospacing="1" w:after="100" w:afterAutospacing="1"/>
    </w:pPr>
  </w:style>
  <w:style w:type="paragraph" w:customStyle="1" w:styleId="ajax-loader">
    <w:name w:val="ajax-loader"/>
    <w:basedOn w:val="Normal"/>
    <w:pPr>
      <w:spacing w:before="100" w:beforeAutospacing="1" w:after="100" w:afterAutospacing="1"/>
    </w:pPr>
  </w:style>
  <w:style w:type="paragraph" w:customStyle="1" w:styleId="x-tab-pane">
    <w:name w:val="x-tab-pane"/>
    <w:basedOn w:val="Normal"/>
    <w:pPr>
      <w:spacing w:before="100" w:beforeAutospacing="1" w:after="100" w:afterAutospacing="1"/>
    </w:pPr>
  </w:style>
  <w:style w:type="paragraph" w:customStyle="1" w:styleId="delimiter">
    <w:name w:val="delimiter"/>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customStyle="1" w:styleId="ilightbox-thumbnails-container">
    <w:name w:val="ilightbox-thumbnails-container"/>
    <w:basedOn w:val="Normal"/>
    <w:pPr>
      <w:spacing w:before="100" w:beforeAutospacing="1" w:after="100" w:afterAutospacing="1"/>
    </w:pPr>
  </w:style>
  <w:style w:type="paragraph" w:customStyle="1" w:styleId="ilightbox-thumbnails-grid">
    <w:name w:val="ilightbox-thumbnails-grid"/>
    <w:basedOn w:val="Normal"/>
    <w:pPr>
      <w:spacing w:before="100" w:beforeAutospacing="1" w:after="100" w:afterAutospacing="1"/>
    </w:pPr>
  </w:style>
  <w:style w:type="paragraph" w:customStyle="1" w:styleId="ilightbox-alert">
    <w:name w:val="ilightbox-alert"/>
    <w:basedOn w:val="Normal"/>
    <w:pPr>
      <w:spacing w:before="100" w:beforeAutospacing="1" w:after="100" w:afterAutospacing="1"/>
    </w:pPr>
  </w:style>
  <w:style w:type="paragraph" w:customStyle="1" w:styleId="ilightbox-wrapper">
    <w:name w:val="ilightbox-wrapper"/>
    <w:basedOn w:val="Normal"/>
    <w:pPr>
      <w:spacing w:before="100" w:beforeAutospacing="1" w:after="100" w:afterAutospacing="1"/>
    </w:pPr>
  </w:style>
  <w:style w:type="paragraph" w:customStyle="1" w:styleId="x-map-inner">
    <w:name w:val="x-map-inner"/>
    <w:basedOn w:val="Normal"/>
    <w:pPr>
      <w:spacing w:before="100" w:beforeAutospacing="1" w:after="100" w:afterAutospacing="1"/>
    </w:pPr>
  </w:style>
  <w:style w:type="paragraph" w:customStyle="1" w:styleId="x-video-inner">
    <w:name w:val="x-video-inner"/>
    <w:basedOn w:val="Normal"/>
    <w:pPr>
      <w:spacing w:before="100" w:beforeAutospacing="1" w:after="100" w:afterAutospacing="1"/>
    </w:pPr>
  </w:style>
  <w:style w:type="paragraph" w:customStyle="1" w:styleId="x-flexslider-shortcode">
    <w:name w:val="x-flexslider-shortcode"/>
    <w:basedOn w:val="Normal"/>
    <w:pPr>
      <w:spacing w:before="100" w:beforeAutospacing="1" w:after="100" w:afterAutospacing="1"/>
    </w:pPr>
  </w:style>
  <w:style w:type="paragraph" w:customStyle="1" w:styleId="number-wrap">
    <w:name w:val="number-wrap"/>
    <w:basedOn w:val="Normal"/>
    <w:pPr>
      <w:spacing w:before="100" w:beforeAutospacing="1" w:after="100" w:afterAutospacing="1"/>
    </w:pPr>
  </w:style>
  <w:style w:type="paragraph" w:customStyle="1" w:styleId="text-above">
    <w:name w:val="text-above"/>
    <w:basedOn w:val="Normal"/>
    <w:pPr>
      <w:spacing w:before="100" w:beforeAutospacing="1" w:after="100" w:afterAutospacing="1"/>
    </w:pPr>
  </w:style>
  <w:style w:type="paragraph" w:customStyle="1" w:styleId="text-below">
    <w:name w:val="text-below"/>
    <w:basedOn w:val="Normal"/>
    <w:pPr>
      <w:spacing w:before="100" w:beforeAutospacing="1" w:after="100" w:afterAutospacing="1"/>
    </w:pPr>
  </w:style>
  <w:style w:type="paragraph" w:customStyle="1" w:styleId="x-face-outer">
    <w:name w:val="x-face-outer"/>
    <w:basedOn w:val="Normal"/>
    <w:pPr>
      <w:spacing w:before="100" w:beforeAutospacing="1" w:after="100" w:afterAutospacing="1"/>
    </w:pPr>
  </w:style>
  <w:style w:type="paragraph" w:customStyle="1" w:styleId="x-face-graphic">
    <w:name w:val="x-face-graphic"/>
    <w:basedOn w:val="Normal"/>
    <w:pPr>
      <w:spacing w:before="100" w:beforeAutospacing="1" w:after="100" w:afterAutospacing="1"/>
    </w:pPr>
  </w:style>
  <w:style w:type="paragraph" w:customStyle="1" w:styleId="x-face-title">
    <w:name w:val="x-face-title"/>
    <w:basedOn w:val="Normal"/>
    <w:pPr>
      <w:spacing w:before="100" w:beforeAutospacing="1" w:after="100" w:afterAutospacing="1"/>
    </w:pPr>
  </w:style>
  <w:style w:type="paragraph" w:customStyle="1" w:styleId="x-face-text">
    <w:name w:val="x-face-text"/>
    <w:basedOn w:val="Normal"/>
    <w:pPr>
      <w:spacing w:before="100" w:beforeAutospacing="1" w:after="100" w:afterAutospacing="1"/>
    </w:pPr>
  </w:style>
  <w:style w:type="paragraph" w:customStyle="1" w:styleId="x-face-button">
    <w:name w:val="x-face-button"/>
    <w:basedOn w:val="Normal"/>
    <w:pPr>
      <w:spacing w:before="100" w:beforeAutospacing="1" w:after="100" w:afterAutospacing="1"/>
    </w:pPr>
  </w:style>
  <w:style w:type="paragraph" w:customStyle="1" w:styleId="h-alert">
    <w:name w:val="h-alert"/>
    <w:basedOn w:val="Normal"/>
    <w:pPr>
      <w:spacing w:before="100" w:beforeAutospacing="1" w:after="100" w:afterAutospacing="1"/>
    </w:pPr>
  </w:style>
  <w:style w:type="paragraph" w:customStyle="1" w:styleId="x-alert-contentp">
    <w:name w:val="x-alert-content&gt;p"/>
    <w:basedOn w:val="Normal"/>
    <w:pPr>
      <w:spacing w:before="100" w:beforeAutospacing="1" w:after="100" w:afterAutospacing="1"/>
    </w:pPr>
  </w:style>
  <w:style w:type="paragraph" w:customStyle="1" w:styleId="bar">
    <w:name w:val="bar"/>
    <w:basedOn w:val="Normal"/>
    <w:pPr>
      <w:spacing w:before="100" w:beforeAutospacing="1" w:after="100" w:afterAutospacing="1"/>
    </w:pPr>
  </w:style>
  <w:style w:type="paragraph" w:customStyle="1" w:styleId="x-accordion-toggle">
    <w:name w:val="x-accordion-toggle"/>
    <w:basedOn w:val="Normal"/>
    <w:pPr>
      <w:spacing w:before="100" w:beforeAutospacing="1" w:after="100" w:afterAutospacing="1"/>
    </w:pPr>
  </w:style>
  <w:style w:type="paragraph" w:customStyle="1" w:styleId="x-recent-posts-img">
    <w:name w:val="x-recent-posts-img"/>
    <w:basedOn w:val="Normal"/>
    <w:pPr>
      <w:spacing w:before="100" w:beforeAutospacing="1" w:after="100" w:afterAutospacing="1"/>
    </w:pPr>
  </w:style>
  <w:style w:type="paragraph" w:customStyle="1" w:styleId="x-recent-posts-content">
    <w:name w:val="x-recent-posts-content"/>
    <w:basedOn w:val="Normal"/>
    <w:pPr>
      <w:spacing w:before="100" w:beforeAutospacing="1" w:after="100" w:afterAutospacing="1"/>
    </w:pPr>
  </w:style>
  <w:style w:type="paragraph" w:customStyle="1" w:styleId="h-recent-posts">
    <w:name w:val="h-recent-posts"/>
    <w:basedOn w:val="Normal"/>
    <w:pPr>
      <w:spacing w:before="100" w:beforeAutospacing="1" w:after="100" w:afterAutospacing="1"/>
    </w:pPr>
  </w:style>
  <w:style w:type="paragraph" w:customStyle="1" w:styleId="x-recent-posts-date">
    <w:name w:val="x-recent-posts-date"/>
    <w:basedOn w:val="Normal"/>
    <w:pPr>
      <w:spacing w:before="100" w:beforeAutospacing="1" w:after="100" w:afterAutospacing="1"/>
    </w:pPr>
  </w:style>
  <w:style w:type="paragraph" w:customStyle="1" w:styleId="x-price">
    <w:name w:val="x-price"/>
    <w:basedOn w:val="Normal"/>
    <w:pPr>
      <w:spacing w:before="100" w:beforeAutospacing="1" w:after="100" w:afterAutospacing="1"/>
    </w:pPr>
  </w:style>
  <w:style w:type="paragraph" w:customStyle="1" w:styleId="x-btn">
    <w:name w:val="x-btn"/>
    <w:basedOn w:val="Normal"/>
    <w:pPr>
      <w:spacing w:before="100" w:beforeAutospacing="1" w:after="100" w:afterAutospacing="1"/>
    </w:pPr>
  </w:style>
  <w:style w:type="paragraph" w:customStyle="1" w:styleId="h-about-the-author">
    <w:name w:val="h-about-the-author"/>
    <w:basedOn w:val="Normal"/>
    <w:pPr>
      <w:spacing w:before="100" w:beforeAutospacing="1" w:after="100" w:afterAutospacing="1"/>
    </w:pPr>
  </w:style>
  <w:style w:type="paragraph" w:customStyle="1" w:styleId="avatar">
    <w:name w:val="avatar"/>
    <w:basedOn w:val="Normal"/>
    <w:pPr>
      <w:spacing w:before="100" w:beforeAutospacing="1" w:after="100" w:afterAutospacing="1"/>
    </w:pPr>
  </w:style>
  <w:style w:type="paragraph" w:customStyle="1" w:styleId="x-author-info">
    <w:name w:val="x-author-info"/>
    <w:basedOn w:val="Normal"/>
    <w:pPr>
      <w:spacing w:before="100" w:beforeAutospacing="1" w:after="100" w:afterAutospacing="1"/>
    </w:pPr>
  </w:style>
  <w:style w:type="paragraph" w:customStyle="1" w:styleId="h-author">
    <w:name w:val="h-author"/>
    <w:basedOn w:val="Normal"/>
    <w:pPr>
      <w:spacing w:before="100" w:beforeAutospacing="1" w:after="100" w:afterAutospacing="1"/>
    </w:pPr>
  </w:style>
  <w:style w:type="paragraph" w:customStyle="1" w:styleId="x-author-social">
    <w:name w:val="x-author-social"/>
    <w:basedOn w:val="Normal"/>
    <w:pPr>
      <w:spacing w:before="100" w:beforeAutospacing="1" w:after="100" w:afterAutospacing="1"/>
    </w:pPr>
  </w:style>
  <w:style w:type="paragraph" w:customStyle="1" w:styleId="p-author">
    <w:name w:val="p-author"/>
    <w:basedOn w:val="Normal"/>
    <w:pPr>
      <w:spacing w:before="100" w:beforeAutospacing="1" w:after="100" w:afterAutospacing="1"/>
    </w:pPr>
  </w:style>
  <w:style w:type="paragraph" w:customStyle="1" w:styleId="x-share">
    <w:name w:val="x-share"/>
    <w:basedOn w:val="Normal"/>
    <w:pPr>
      <w:spacing w:before="100" w:beforeAutospacing="1" w:after="100" w:afterAutospacing="1"/>
    </w:pPr>
  </w:style>
  <w:style w:type="paragraph" w:customStyle="1" w:styleId="mejs-poster">
    <w:name w:val="mejs-poster"/>
    <w:basedOn w:val="Normal"/>
    <w:pPr>
      <w:spacing w:before="100" w:beforeAutospacing="1" w:after="100" w:afterAutospacing="1"/>
    </w:pPr>
  </w:style>
  <w:style w:type="paragraph" w:customStyle="1" w:styleId="widget">
    <w:name w:val="widget"/>
    <w:basedOn w:val="Normal"/>
    <w:pPr>
      <w:spacing w:before="100" w:beforeAutospacing="1" w:after="100" w:afterAutospacing="1"/>
    </w:pPr>
  </w:style>
  <w:style w:type="paragraph" w:customStyle="1" w:styleId="x-hgroup">
    <w:name w:val="x-hgroup"/>
    <w:basedOn w:val="Normal"/>
    <w:pPr>
      <w:spacing w:before="100" w:beforeAutospacing="1" w:after="100" w:afterAutospacing="1"/>
    </w:pPr>
  </w:style>
  <w:style w:type="paragraph" w:customStyle="1" w:styleId="entry-cover">
    <w:name w:val="entry-cover"/>
    <w:basedOn w:val="Normal"/>
    <w:pPr>
      <w:spacing w:before="100" w:beforeAutospacing="1" w:after="100" w:afterAutospacing="1"/>
    </w:pPr>
  </w:style>
  <w:style w:type="paragraph" w:customStyle="1" w:styleId="entry-cover-content">
    <w:name w:val="entry-cover-content"/>
    <w:basedOn w:val="Normal"/>
    <w:pPr>
      <w:spacing w:before="100" w:beforeAutospacing="1" w:after="100" w:afterAutospacing="1"/>
    </w:pPr>
  </w:style>
  <w:style w:type="paragraph" w:customStyle="1" w:styleId="entry-info">
    <w:name w:val="entry-info"/>
    <w:basedOn w:val="Normal"/>
    <w:pPr>
      <w:spacing w:before="100" w:beforeAutospacing="1" w:after="100" w:afterAutospacing="1"/>
    </w:pPr>
  </w:style>
  <w:style w:type="paragraph" w:customStyle="1" w:styleId="entry-extra">
    <w:name w:val="entry-extra"/>
    <w:basedOn w:val="Normal"/>
    <w:pPr>
      <w:spacing w:before="100" w:beforeAutospacing="1" w:after="100" w:afterAutospacing="1"/>
    </w:pPr>
  </w:style>
  <w:style w:type="paragraph" w:customStyle="1" w:styleId="h-extra">
    <w:name w:val="h-extra"/>
    <w:basedOn w:val="Normal"/>
    <w:pPr>
      <w:spacing w:before="100" w:beforeAutospacing="1" w:after="100" w:afterAutospacing="1"/>
    </w:pPr>
  </w:style>
  <w:style w:type="paragraph" w:customStyle="1" w:styleId="entry-header">
    <w:name w:val="entry-header"/>
    <w:basedOn w:val="Normal"/>
    <w:pPr>
      <w:spacing w:before="100" w:beforeAutospacing="1" w:after="100" w:afterAutospacing="1"/>
    </w:pPr>
  </w:style>
  <w:style w:type="paragraph" w:customStyle="1" w:styleId="entry-404">
    <w:name w:val="entry-404"/>
    <w:basedOn w:val="Normal"/>
    <w:pPr>
      <w:spacing w:before="100" w:beforeAutospacing="1" w:after="100" w:afterAutospacing="1"/>
    </w:pPr>
  </w:style>
  <w:style w:type="paragraph" w:customStyle="1" w:styleId="children">
    <w:name w:val="children"/>
    <w:basedOn w:val="Normal"/>
    <w:pPr>
      <w:spacing w:before="100" w:beforeAutospacing="1" w:after="100" w:afterAutospacing="1"/>
    </w:pPr>
  </w:style>
  <w:style w:type="paragraph" w:customStyle="1" w:styleId="avatar-wrap">
    <w:name w:val="avatar-wrap"/>
    <w:basedOn w:val="Normal"/>
    <w:pPr>
      <w:spacing w:before="100" w:beforeAutospacing="1" w:after="100" w:afterAutospacing="1"/>
    </w:pPr>
  </w:style>
  <w:style w:type="paragraph" w:customStyle="1" w:styleId="ubermenu-column">
    <w:name w:val="ubermenu-column"/>
    <w:basedOn w:val="Normal"/>
    <w:pPr>
      <w:spacing w:before="100" w:beforeAutospacing="1" w:after="100" w:afterAutospacing="1"/>
    </w:pPr>
  </w:style>
  <w:style w:type="paragraph" w:customStyle="1" w:styleId="ubermenu-divider">
    <w:name w:val="ubermenu-divider"/>
    <w:basedOn w:val="Normal"/>
    <w:pPr>
      <w:spacing w:before="100" w:beforeAutospacing="1" w:after="100" w:afterAutospacing="1"/>
    </w:pPr>
  </w:style>
  <w:style w:type="paragraph" w:customStyle="1" w:styleId="ubermenu-icon">
    <w:name w:val="ubermenu-icon"/>
    <w:basedOn w:val="Normal"/>
    <w:pPr>
      <w:spacing w:before="100" w:beforeAutospacing="1" w:after="100" w:afterAutospacing="1"/>
    </w:pPr>
  </w:style>
  <w:style w:type="paragraph" w:customStyle="1" w:styleId="ubermenu-image">
    <w:name w:val="ubermenu-image"/>
    <w:basedOn w:val="Normal"/>
    <w:pPr>
      <w:spacing w:before="100" w:beforeAutospacing="1" w:after="100" w:afterAutospacing="1"/>
    </w:pPr>
  </w:style>
  <w:style w:type="paragraph" w:customStyle="1" w:styleId="ubermenu-item">
    <w:name w:val="ubermenu-item"/>
    <w:basedOn w:val="Normal"/>
    <w:pPr>
      <w:spacing w:before="100" w:beforeAutospacing="1" w:after="100" w:afterAutospacing="1"/>
    </w:pPr>
  </w:style>
  <w:style w:type="paragraph" w:customStyle="1" w:styleId="ubermenu-retractor">
    <w:name w:val="ubermenu-retractor"/>
    <w:basedOn w:val="Normal"/>
    <w:pPr>
      <w:spacing w:before="100" w:beforeAutospacing="1" w:after="100" w:afterAutospacing="1"/>
    </w:pPr>
  </w:style>
  <w:style w:type="paragraph" w:customStyle="1" w:styleId="ubermenu-search">
    <w:name w:val="ubermenu-search"/>
    <w:basedOn w:val="Normal"/>
    <w:pPr>
      <w:spacing w:before="100" w:beforeAutospacing="1" w:after="100" w:afterAutospacing="1"/>
    </w:pPr>
  </w:style>
  <w:style w:type="paragraph" w:customStyle="1" w:styleId="ubermenu-search-input">
    <w:name w:val="ubermenu-search-input"/>
    <w:basedOn w:val="Normal"/>
    <w:pPr>
      <w:spacing w:before="100" w:beforeAutospacing="1" w:after="100" w:afterAutospacing="1"/>
    </w:pPr>
  </w:style>
  <w:style w:type="paragraph" w:customStyle="1" w:styleId="ubermenu-search-submit">
    <w:name w:val="ubermenu-search-submit"/>
    <w:basedOn w:val="Normal"/>
    <w:pPr>
      <w:spacing w:before="100" w:beforeAutospacing="1" w:after="100" w:afterAutospacing="1"/>
    </w:pPr>
  </w:style>
  <w:style w:type="paragraph" w:customStyle="1" w:styleId="ubermenu-submenu-footer">
    <w:name w:val="ubermenu-submenu-footer"/>
    <w:basedOn w:val="Normal"/>
    <w:pPr>
      <w:spacing w:before="100" w:beforeAutospacing="1" w:after="100" w:afterAutospacing="1"/>
    </w:pPr>
  </w:style>
  <w:style w:type="paragraph" w:customStyle="1" w:styleId="ubermenu-tabs">
    <w:name w:val="ubermenu-tabs"/>
    <w:basedOn w:val="Normal"/>
    <w:pPr>
      <w:spacing w:before="100" w:beforeAutospacing="1" w:after="100" w:afterAutospacing="1"/>
    </w:pPr>
  </w:style>
  <w:style w:type="paragraph" w:customStyle="1" w:styleId="ubermenu-tabs-panels">
    <w:name w:val="ubermenu-tabs-panels"/>
    <w:basedOn w:val="Normal"/>
    <w:pPr>
      <w:spacing w:before="100" w:beforeAutospacing="1" w:after="100" w:afterAutospacing="1"/>
    </w:pPr>
  </w:style>
  <w:style w:type="paragraph" w:customStyle="1" w:styleId="ubermenu-target">
    <w:name w:val="ubermenu-target"/>
    <w:basedOn w:val="Normal"/>
    <w:pPr>
      <w:spacing w:before="100" w:beforeAutospacing="1" w:after="100" w:afterAutospacing="1"/>
    </w:pPr>
  </w:style>
  <w:style w:type="paragraph" w:customStyle="1" w:styleId="svg-inline--fa">
    <w:name w:val="svg-inline--fa"/>
    <w:basedOn w:val="Normal"/>
    <w:pPr>
      <w:spacing w:before="100" w:beforeAutospacing="1" w:after="100" w:afterAutospacing="1"/>
    </w:pPr>
  </w:style>
  <w:style w:type="paragraph" w:customStyle="1" w:styleId="ubermenu-mobile-footer">
    <w:name w:val="ubermenu-mobile-footer"/>
    <w:basedOn w:val="Normal"/>
    <w:pPr>
      <w:spacing w:before="100" w:beforeAutospacing="1" w:after="100" w:afterAutospacing="1"/>
    </w:pPr>
  </w:style>
  <w:style w:type="paragraph" w:customStyle="1" w:styleId="ubermenu-mobile-header">
    <w:name w:val="ubermenu-mobile-header"/>
    <w:basedOn w:val="Normal"/>
    <w:pPr>
      <w:spacing w:before="100" w:beforeAutospacing="1" w:after="100" w:afterAutospacing="1"/>
    </w:pPr>
  </w:style>
  <w:style w:type="paragraph" w:customStyle="1" w:styleId="ubermenu-item-level-0">
    <w:name w:val="ubermenu-item-level-0"/>
    <w:basedOn w:val="Normal"/>
    <w:pPr>
      <w:spacing w:before="100" w:beforeAutospacing="1" w:after="100" w:afterAutospacing="1"/>
    </w:pPr>
  </w:style>
  <w:style w:type="paragraph" w:customStyle="1" w:styleId="ubermenu-autocolumn">
    <w:name w:val="ubermenu-autocolumn"/>
    <w:basedOn w:val="Normal"/>
    <w:pPr>
      <w:spacing w:before="100" w:beforeAutospacing="1" w:after="100" w:afterAutospacing="1"/>
    </w:pPr>
  </w:style>
  <w:style w:type="paragraph" w:customStyle="1" w:styleId="ubermenu-submenu-type-stack">
    <w:name w:val="ubermenu-submenu-type-stack"/>
    <w:basedOn w:val="Normal"/>
    <w:pPr>
      <w:spacing w:before="100" w:beforeAutospacing="1" w:after="100" w:afterAutospacing="1"/>
    </w:pPr>
  </w:style>
  <w:style w:type="paragraph" w:customStyle="1" w:styleId="ubermenu-target-text">
    <w:name w:val="ubermenu-target-text"/>
    <w:basedOn w:val="Normal"/>
    <w:pPr>
      <w:spacing w:before="100" w:beforeAutospacing="1" w:after="100" w:afterAutospacing="1"/>
    </w:pPr>
  </w:style>
  <w:style w:type="paragraph" w:customStyle="1" w:styleId="ubermenu-target-description">
    <w:name w:val="ubermenu-target-description"/>
    <w:basedOn w:val="Normal"/>
    <w:pPr>
      <w:spacing w:before="100" w:beforeAutospacing="1" w:after="100" w:afterAutospacing="1"/>
    </w:pPr>
  </w:style>
  <w:style w:type="paragraph" w:customStyle="1" w:styleId="ubermenu-content-align-left">
    <w:name w:val="ubermenu-content-align-left"/>
    <w:basedOn w:val="Normal"/>
    <w:pPr>
      <w:spacing w:before="100" w:beforeAutospacing="1" w:after="100" w:afterAutospacing="1"/>
    </w:pPr>
  </w:style>
  <w:style w:type="paragraph" w:customStyle="1" w:styleId="ubermenu-content-align-center">
    <w:name w:val="ubermenu-content-align-center"/>
    <w:basedOn w:val="Normal"/>
    <w:pPr>
      <w:spacing w:before="100" w:beforeAutospacing="1" w:after="100" w:afterAutospacing="1"/>
    </w:pPr>
  </w:style>
  <w:style w:type="paragraph" w:customStyle="1" w:styleId="ubermenu-content-align-right">
    <w:name w:val="ubermenu-content-align-right"/>
    <w:basedOn w:val="Normal"/>
    <w:pPr>
      <w:spacing w:before="100" w:beforeAutospacing="1" w:after="100" w:afterAutospacing="1"/>
    </w:pPr>
  </w:style>
  <w:style w:type="paragraph" w:customStyle="1" w:styleId="ubermenu-grid-row">
    <w:name w:val="ubermenu-grid-row"/>
    <w:basedOn w:val="Normal"/>
    <w:pPr>
      <w:spacing w:before="100" w:beforeAutospacing="1" w:after="100" w:afterAutospacing="1"/>
    </w:pPr>
  </w:style>
  <w:style w:type="paragraph" w:customStyle="1" w:styleId="ubermenu-submenu-grid">
    <w:name w:val="ubermenu-submenu-grid"/>
    <w:basedOn w:val="Normal"/>
    <w:pPr>
      <w:spacing w:before="100" w:beforeAutospacing="1" w:after="100" w:afterAutospacing="1"/>
    </w:pPr>
  </w:style>
  <w:style w:type="paragraph" w:customStyle="1" w:styleId="ubermenu-submenu-rtl">
    <w:name w:val="ubermenu-submenu-rtl&gt;*"/>
    <w:basedOn w:val="Normal"/>
    <w:pPr>
      <w:spacing w:before="100" w:beforeAutospacing="1" w:after="100" w:afterAutospacing="1"/>
    </w:pPr>
  </w:style>
  <w:style w:type="paragraph" w:customStyle="1" w:styleId="ubermenu-retractor-desktop">
    <w:name w:val="ubermenu-retractor-desktop"/>
    <w:basedOn w:val="Normal"/>
    <w:pPr>
      <w:spacing w:before="100" w:beforeAutospacing="1" w:after="100" w:afterAutospacing="1"/>
    </w:pPr>
  </w:style>
  <w:style w:type="paragraph" w:customStyle="1" w:styleId="ubermenu-clear-row">
    <w:name w:val="ubermenu-clear-row"/>
    <w:basedOn w:val="Normal"/>
    <w:pPr>
      <w:spacing w:before="100" w:beforeAutospacing="1" w:after="100" w:afterAutospacing="1"/>
    </w:pPr>
  </w:style>
  <w:style w:type="paragraph" w:customStyle="1" w:styleId="ubermenu-tabs-group">
    <w:name w:val="ubermenu-tabs-group"/>
    <w:basedOn w:val="Normal"/>
    <w:pPr>
      <w:spacing w:before="100" w:beforeAutospacing="1" w:after="100" w:afterAutospacing="1"/>
    </w:pPr>
  </w:style>
  <w:style w:type="paragraph" w:customStyle="1" w:styleId="ubermenu-postlist-item">
    <w:name w:val="ubermenu-postlist-item"/>
    <w:basedOn w:val="Normal"/>
    <w:pPr>
      <w:spacing w:before="100" w:beforeAutospacing="1" w:after="100" w:afterAutospacing="1"/>
    </w:pPr>
  </w:style>
  <w:style w:type="paragraph" w:customStyle="1" w:styleId="ubermenu-postlist-titlea">
    <w:name w:val="ubermenu-postlist-title&gt;a"/>
    <w:basedOn w:val="Normal"/>
    <w:pPr>
      <w:spacing w:before="100" w:beforeAutospacing="1" w:after="100" w:afterAutospacing="1"/>
    </w:pPr>
  </w:style>
  <w:style w:type="paragraph" w:customStyle="1" w:styleId="ubermenu-postlist-content">
    <w:name w:val="ubermenu-postlist-content"/>
    <w:basedOn w:val="Normal"/>
    <w:pPr>
      <w:spacing w:before="100" w:beforeAutospacing="1" w:after="100" w:afterAutospacing="1"/>
    </w:pPr>
  </w:style>
  <w:style w:type="paragraph" w:customStyle="1" w:styleId="ubermenu-badge">
    <w:name w:val="ubermenu-badge"/>
    <w:basedOn w:val="Normal"/>
    <w:pPr>
      <w:spacing w:before="100" w:beforeAutospacing="1" w:after="100" w:afterAutospacing="1"/>
    </w:pPr>
  </w:style>
  <w:style w:type="paragraph" w:customStyle="1" w:styleId="ubermenu-badge-topleft">
    <w:name w:val="ubermenu-badge-topleft"/>
    <w:basedOn w:val="Normal"/>
    <w:pPr>
      <w:spacing w:before="100" w:beforeAutospacing="1" w:after="100" w:afterAutospacing="1"/>
    </w:pPr>
  </w:style>
  <w:style w:type="paragraph" w:customStyle="1" w:styleId="ubermenu-badge-topright">
    <w:name w:val="ubermenu-badge-topright"/>
    <w:basedOn w:val="Normal"/>
    <w:pPr>
      <w:spacing w:before="100" w:beforeAutospacing="1" w:after="100" w:afterAutospacing="1"/>
    </w:pPr>
  </w:style>
  <w:style w:type="paragraph" w:customStyle="1" w:styleId="ubermenu-badge-bottomleft">
    <w:name w:val="ubermenu-badge-bottomleft"/>
    <w:basedOn w:val="Normal"/>
    <w:pPr>
      <w:spacing w:before="100" w:beforeAutospacing="1" w:after="100" w:afterAutospacing="1"/>
    </w:pPr>
  </w:style>
  <w:style w:type="paragraph" w:customStyle="1" w:styleId="ubermenu-badge-bottomright">
    <w:name w:val="ubermenu-badge-bottomright"/>
    <w:basedOn w:val="Normal"/>
    <w:pPr>
      <w:spacing w:before="100" w:beforeAutospacing="1" w:after="100" w:afterAutospacing="1"/>
    </w:pPr>
  </w:style>
  <w:style w:type="paragraph" w:customStyle="1" w:styleId="ubermenu-target-woo-price">
    <w:name w:val="ubermenu-target-woo-price"/>
    <w:basedOn w:val="Normal"/>
    <w:pPr>
      <w:spacing w:before="100" w:beforeAutospacing="1" w:after="100" w:afterAutospacing="1"/>
    </w:pPr>
  </w:style>
  <w:style w:type="paragraph" w:customStyle="1" w:styleId="ubermenu-admin-notice-icon">
    <w:name w:val="ubermenu-admin-notice-icon"/>
    <w:basedOn w:val="Normal"/>
    <w:pPr>
      <w:spacing w:before="100" w:beforeAutospacing="1" w:after="100" w:afterAutospacing="1"/>
    </w:pPr>
  </w:style>
  <w:style w:type="paragraph" w:customStyle="1" w:styleId="um-cube">
    <w:name w:val="um-cube"/>
    <w:basedOn w:val="Normal"/>
    <w:pPr>
      <w:spacing w:before="100" w:beforeAutospacing="1" w:after="100" w:afterAutospacing="1"/>
    </w:pPr>
  </w:style>
  <w:style w:type="paragraph" w:customStyle="1" w:styleId="ubermenu-tab-content-panel">
    <w:name w:val="ubermenu-tab-content-panel"/>
    <w:basedOn w:val="Normal"/>
    <w:pPr>
      <w:spacing w:before="100" w:beforeAutospacing="1" w:after="100" w:afterAutospacing="1"/>
    </w:pPr>
  </w:style>
  <w:style w:type="paragraph" w:customStyle="1" w:styleId="btn-gdpr">
    <w:name w:val="btn-gdpr"/>
    <w:basedOn w:val="Normal"/>
    <w:pPr>
      <w:spacing w:before="100" w:beforeAutospacing="1" w:after="100" w:afterAutospacing="1"/>
    </w:pPr>
  </w:style>
  <w:style w:type="paragraph" w:customStyle="1" w:styleId="wt-cli-ccpa-element">
    <w:name w:val="wt-cli-ccpa-element"/>
    <w:basedOn w:val="Normal"/>
    <w:pPr>
      <w:spacing w:before="100" w:beforeAutospacing="1" w:after="100" w:afterAutospacing="1"/>
    </w:pPr>
  </w:style>
  <w:style w:type="paragraph" w:customStyle="1" w:styleId="wt-cli-ccpa-checkbox">
    <w:name w:val="wt-cli-ccpa-checkbox"/>
    <w:basedOn w:val="Normal"/>
    <w:pPr>
      <w:spacing w:before="100" w:beforeAutospacing="1" w:after="100" w:afterAutospacing="1"/>
    </w:pPr>
  </w:style>
  <w:style w:type="paragraph" w:customStyle="1" w:styleId="cliactionbutton">
    <w:name w:val="cli_action_button"/>
    <w:basedOn w:val="Normal"/>
    <w:pPr>
      <w:spacing w:before="100" w:beforeAutospacing="1" w:after="100" w:afterAutospacing="1"/>
    </w:pPr>
  </w:style>
  <w:style w:type="paragraph" w:customStyle="1" w:styleId="clisettingsbutton">
    <w:name w:val="cli_settings_button"/>
    <w:basedOn w:val="Normal"/>
    <w:pPr>
      <w:spacing w:before="100" w:beforeAutospacing="1" w:after="100" w:afterAutospacing="1"/>
    </w:pPr>
  </w:style>
  <w:style w:type="paragraph" w:customStyle="1" w:styleId="star-rating">
    <w:name w:val="star-rating"/>
    <w:basedOn w:val="Normal"/>
    <w:pPr>
      <w:spacing w:before="100" w:beforeAutospacing="1" w:after="100" w:afterAutospacing="1"/>
    </w:pPr>
  </w:style>
  <w:style w:type="paragraph" w:customStyle="1" w:styleId="rt-holder">
    <w:name w:val="rt-holder"/>
    <w:basedOn w:val="Normal"/>
    <w:pPr>
      <w:spacing w:before="100" w:beforeAutospacing="1" w:after="100" w:afterAutospacing="1"/>
    </w:pPr>
  </w:style>
  <w:style w:type="paragraph" w:customStyle="1" w:styleId="search-query">
    <w:name w:val="search-query"/>
    <w:basedOn w:val="Normal"/>
    <w:pPr>
      <w:spacing w:before="100" w:beforeAutospacing="1" w:after="100" w:afterAutospacing="1"/>
    </w:pPr>
  </w:style>
  <w:style w:type="paragraph" w:customStyle="1" w:styleId="x-slide">
    <w:name w:val="x-slide"/>
    <w:basedOn w:val="Normal"/>
    <w:pPr>
      <w:spacing w:before="100" w:beforeAutospacing="1" w:after="100" w:afterAutospacing="1"/>
    </w:pPr>
  </w:style>
  <w:style w:type="paragraph" w:customStyle="1" w:styleId="ilightbox-thumbnail">
    <w:name w:val="ilightbox-thumbnail"/>
    <w:basedOn w:val="Normal"/>
    <w:pPr>
      <w:spacing w:before="100" w:beforeAutospacing="1" w:after="100" w:afterAutospacing="1"/>
    </w:pPr>
  </w:style>
  <w:style w:type="paragraph" w:customStyle="1" w:styleId="ilightbox-caption">
    <w:name w:val="ilightbox-caption"/>
    <w:basedOn w:val="Normal"/>
    <w:pPr>
      <w:spacing w:before="100" w:beforeAutospacing="1" w:after="100" w:afterAutospacing="1"/>
    </w:pPr>
  </w:style>
  <w:style w:type="paragraph" w:customStyle="1" w:styleId="percent">
    <w:name w:val="percent"/>
    <w:basedOn w:val="Normal"/>
    <w:pPr>
      <w:spacing w:before="100" w:beforeAutospacing="1" w:after="100" w:afterAutospacing="1"/>
    </w:pPr>
  </w:style>
  <w:style w:type="paragraph" w:customStyle="1" w:styleId="ubermenu-submenu-type-flyout">
    <w:name w:val="ubermenu-submenu-type-flyout"/>
    <w:basedOn w:val="Normal"/>
    <w:pPr>
      <w:spacing w:before="100" w:beforeAutospacing="1" w:after="100" w:afterAutospacing="1"/>
    </w:pPr>
  </w:style>
  <w:style w:type="paragraph" w:customStyle="1" w:styleId="ubermenu-column-auto">
    <w:name w:val="ubermenu-column-auto"/>
    <w:basedOn w:val="Normal"/>
    <w:pPr>
      <w:spacing w:before="100" w:beforeAutospacing="1" w:after="100" w:afterAutospacing="1"/>
    </w:pPr>
  </w:style>
  <w:style w:type="paragraph" w:customStyle="1" w:styleId="ubermenu-column-full">
    <w:name w:val="ubermenu-column-full"/>
    <w:basedOn w:val="Normal"/>
    <w:pPr>
      <w:spacing w:before="100" w:beforeAutospacing="1" w:after="100" w:afterAutospacing="1"/>
    </w:pPr>
  </w:style>
  <w:style w:type="paragraph" w:customStyle="1" w:styleId="ubermenu-column-1-2">
    <w:name w:val="ubermenu-column-1-2"/>
    <w:basedOn w:val="Normal"/>
    <w:pPr>
      <w:spacing w:before="100" w:beforeAutospacing="1" w:after="100" w:afterAutospacing="1"/>
    </w:pPr>
  </w:style>
  <w:style w:type="paragraph" w:customStyle="1" w:styleId="ubermenu-column-1-3">
    <w:name w:val="ubermenu-column-1-3"/>
    <w:basedOn w:val="Normal"/>
    <w:pPr>
      <w:spacing w:before="100" w:beforeAutospacing="1" w:after="100" w:afterAutospacing="1"/>
    </w:pPr>
  </w:style>
  <w:style w:type="paragraph" w:customStyle="1" w:styleId="ubermenu-column-2-3">
    <w:name w:val="ubermenu-column-2-3"/>
    <w:basedOn w:val="Normal"/>
    <w:pPr>
      <w:spacing w:before="100" w:beforeAutospacing="1" w:after="100" w:afterAutospacing="1"/>
    </w:pPr>
  </w:style>
  <w:style w:type="paragraph" w:customStyle="1" w:styleId="ubermenu-column-1-4">
    <w:name w:val="ubermenu-column-1-4"/>
    <w:basedOn w:val="Normal"/>
    <w:pPr>
      <w:spacing w:before="100" w:beforeAutospacing="1" w:after="100" w:afterAutospacing="1"/>
    </w:pPr>
  </w:style>
  <w:style w:type="paragraph" w:customStyle="1" w:styleId="ubermenu-column-3-4">
    <w:name w:val="ubermenu-column-3-4"/>
    <w:basedOn w:val="Normal"/>
    <w:pPr>
      <w:spacing w:before="100" w:beforeAutospacing="1" w:after="100" w:afterAutospacing="1"/>
    </w:pPr>
  </w:style>
  <w:style w:type="paragraph" w:customStyle="1" w:styleId="ubermenu-column-1-5">
    <w:name w:val="ubermenu-column-1-5"/>
    <w:basedOn w:val="Normal"/>
    <w:pPr>
      <w:spacing w:before="100" w:beforeAutospacing="1" w:after="100" w:afterAutospacing="1"/>
    </w:pPr>
  </w:style>
  <w:style w:type="paragraph" w:customStyle="1" w:styleId="ubermenu-column-2-5">
    <w:name w:val="ubermenu-column-2-5"/>
    <w:basedOn w:val="Normal"/>
    <w:pPr>
      <w:spacing w:before="100" w:beforeAutospacing="1" w:after="100" w:afterAutospacing="1"/>
    </w:pPr>
  </w:style>
  <w:style w:type="paragraph" w:customStyle="1" w:styleId="ubermenu-column-3-5">
    <w:name w:val="ubermenu-column-3-5"/>
    <w:basedOn w:val="Normal"/>
    <w:pPr>
      <w:spacing w:before="100" w:beforeAutospacing="1" w:after="100" w:afterAutospacing="1"/>
    </w:pPr>
  </w:style>
  <w:style w:type="paragraph" w:customStyle="1" w:styleId="ubermenu-column-4-5">
    <w:name w:val="ubermenu-column-4-5"/>
    <w:basedOn w:val="Normal"/>
    <w:pPr>
      <w:spacing w:before="100" w:beforeAutospacing="1" w:after="100" w:afterAutospacing="1"/>
    </w:pPr>
  </w:style>
  <w:style w:type="paragraph" w:customStyle="1" w:styleId="ubermenu-column-1-6">
    <w:name w:val="ubermenu-column-1-6"/>
    <w:basedOn w:val="Normal"/>
    <w:pPr>
      <w:spacing w:before="100" w:beforeAutospacing="1" w:after="100" w:afterAutospacing="1"/>
    </w:pPr>
  </w:style>
  <w:style w:type="paragraph" w:customStyle="1" w:styleId="ubermenu-column-5-6">
    <w:name w:val="ubermenu-column-5-6"/>
    <w:basedOn w:val="Normal"/>
    <w:pPr>
      <w:spacing w:before="100" w:beforeAutospacing="1" w:after="100" w:afterAutospacing="1"/>
    </w:pPr>
  </w:style>
  <w:style w:type="paragraph" w:customStyle="1" w:styleId="ubermenu-column-1-7">
    <w:name w:val="ubermenu-column-1-7"/>
    <w:basedOn w:val="Normal"/>
    <w:pPr>
      <w:spacing w:before="100" w:beforeAutospacing="1" w:after="100" w:afterAutospacing="1"/>
    </w:pPr>
  </w:style>
  <w:style w:type="paragraph" w:customStyle="1" w:styleId="ubermenu-column-2-7">
    <w:name w:val="ubermenu-column-2-7"/>
    <w:basedOn w:val="Normal"/>
    <w:pPr>
      <w:spacing w:before="100" w:beforeAutospacing="1" w:after="100" w:afterAutospacing="1"/>
    </w:pPr>
  </w:style>
  <w:style w:type="paragraph" w:customStyle="1" w:styleId="ubermenu-column-3-7">
    <w:name w:val="ubermenu-column-3-7"/>
    <w:basedOn w:val="Normal"/>
    <w:pPr>
      <w:spacing w:before="100" w:beforeAutospacing="1" w:after="100" w:afterAutospacing="1"/>
    </w:pPr>
  </w:style>
  <w:style w:type="paragraph" w:customStyle="1" w:styleId="ubermenu-column-4-7">
    <w:name w:val="ubermenu-column-4-7"/>
    <w:basedOn w:val="Normal"/>
    <w:pPr>
      <w:spacing w:before="100" w:beforeAutospacing="1" w:after="100" w:afterAutospacing="1"/>
    </w:pPr>
  </w:style>
  <w:style w:type="paragraph" w:customStyle="1" w:styleId="ubermenu-column-5-7">
    <w:name w:val="ubermenu-column-5-7"/>
    <w:basedOn w:val="Normal"/>
    <w:pPr>
      <w:spacing w:before="100" w:beforeAutospacing="1" w:after="100" w:afterAutospacing="1"/>
    </w:pPr>
  </w:style>
  <w:style w:type="paragraph" w:customStyle="1" w:styleId="ubermenu-column-6-7">
    <w:name w:val="ubermenu-column-6-7"/>
    <w:basedOn w:val="Normal"/>
    <w:pPr>
      <w:spacing w:before="100" w:beforeAutospacing="1" w:after="100" w:afterAutospacing="1"/>
    </w:pPr>
  </w:style>
  <w:style w:type="paragraph" w:customStyle="1" w:styleId="ubermenu-column-1-8">
    <w:name w:val="ubermenu-column-1-8"/>
    <w:basedOn w:val="Normal"/>
    <w:pPr>
      <w:spacing w:before="100" w:beforeAutospacing="1" w:after="100" w:afterAutospacing="1"/>
    </w:pPr>
  </w:style>
  <w:style w:type="paragraph" w:customStyle="1" w:styleId="ubermenu-column-3-8">
    <w:name w:val="ubermenu-column-3-8"/>
    <w:basedOn w:val="Normal"/>
    <w:pPr>
      <w:spacing w:before="100" w:beforeAutospacing="1" w:after="100" w:afterAutospacing="1"/>
    </w:pPr>
  </w:style>
  <w:style w:type="paragraph" w:customStyle="1" w:styleId="ubermenu-column-5-8">
    <w:name w:val="ubermenu-column-5-8"/>
    <w:basedOn w:val="Normal"/>
    <w:pPr>
      <w:spacing w:before="100" w:beforeAutospacing="1" w:after="100" w:afterAutospacing="1"/>
    </w:pPr>
  </w:style>
  <w:style w:type="paragraph" w:customStyle="1" w:styleId="ubermenu-column-7-8">
    <w:name w:val="ubermenu-column-7-8"/>
    <w:basedOn w:val="Normal"/>
    <w:pPr>
      <w:spacing w:before="100" w:beforeAutospacing="1" w:after="100" w:afterAutospacing="1"/>
    </w:pPr>
  </w:style>
  <w:style w:type="paragraph" w:customStyle="1" w:styleId="ubermenu-column-1-9">
    <w:name w:val="ubermenu-column-1-9"/>
    <w:basedOn w:val="Normal"/>
    <w:pPr>
      <w:spacing w:before="100" w:beforeAutospacing="1" w:after="100" w:afterAutospacing="1"/>
    </w:pPr>
  </w:style>
  <w:style w:type="paragraph" w:customStyle="1" w:styleId="ubermenu-column-2-9">
    <w:name w:val="ubermenu-column-2-9"/>
    <w:basedOn w:val="Normal"/>
    <w:pPr>
      <w:spacing w:before="100" w:beforeAutospacing="1" w:after="100" w:afterAutospacing="1"/>
    </w:pPr>
  </w:style>
  <w:style w:type="paragraph" w:customStyle="1" w:styleId="ubermenu-column-4-9">
    <w:name w:val="ubermenu-column-4-9"/>
    <w:basedOn w:val="Normal"/>
    <w:pPr>
      <w:spacing w:before="100" w:beforeAutospacing="1" w:after="100" w:afterAutospacing="1"/>
    </w:pPr>
  </w:style>
  <w:style w:type="paragraph" w:customStyle="1" w:styleId="ubermenu-column-5-9">
    <w:name w:val="ubermenu-column-5-9"/>
    <w:basedOn w:val="Normal"/>
    <w:pPr>
      <w:spacing w:before="100" w:beforeAutospacing="1" w:after="100" w:afterAutospacing="1"/>
    </w:pPr>
  </w:style>
  <w:style w:type="paragraph" w:customStyle="1" w:styleId="ubermenu-column-7-9">
    <w:name w:val="ubermenu-column-7-9"/>
    <w:basedOn w:val="Normal"/>
    <w:pPr>
      <w:spacing w:before="100" w:beforeAutospacing="1" w:after="100" w:afterAutospacing="1"/>
    </w:pPr>
  </w:style>
  <w:style w:type="paragraph" w:customStyle="1" w:styleId="ubermenu-column-8-9">
    <w:name w:val="ubermenu-column-8-9"/>
    <w:basedOn w:val="Normal"/>
    <w:pPr>
      <w:spacing w:before="100" w:beforeAutospacing="1" w:after="100" w:afterAutospacing="1"/>
    </w:pPr>
  </w:style>
  <w:style w:type="paragraph" w:customStyle="1" w:styleId="ubermenu-column-1-10">
    <w:name w:val="ubermenu-column-1-10"/>
    <w:basedOn w:val="Normal"/>
    <w:pPr>
      <w:spacing w:before="100" w:beforeAutospacing="1" w:after="100" w:afterAutospacing="1"/>
    </w:pPr>
  </w:style>
  <w:style w:type="paragraph" w:customStyle="1" w:styleId="ubermenu-column-3-10">
    <w:name w:val="ubermenu-column-3-10"/>
    <w:basedOn w:val="Normal"/>
    <w:pPr>
      <w:spacing w:before="100" w:beforeAutospacing="1" w:after="100" w:afterAutospacing="1"/>
    </w:pPr>
  </w:style>
  <w:style w:type="paragraph" w:customStyle="1" w:styleId="ubermenu-column-7-10">
    <w:name w:val="ubermenu-column-7-10"/>
    <w:basedOn w:val="Normal"/>
    <w:pPr>
      <w:spacing w:before="100" w:beforeAutospacing="1" w:after="100" w:afterAutospacing="1"/>
    </w:pPr>
  </w:style>
  <w:style w:type="paragraph" w:customStyle="1" w:styleId="ubermenu-column-9-10">
    <w:name w:val="ubermenu-column-9-10"/>
    <w:basedOn w:val="Normal"/>
    <w:pPr>
      <w:spacing w:before="100" w:beforeAutospacing="1" w:after="100" w:afterAutospacing="1"/>
    </w:pPr>
  </w:style>
  <w:style w:type="paragraph" w:customStyle="1" w:styleId="ubermenu-column-1-11">
    <w:name w:val="ubermenu-column-1-11"/>
    <w:basedOn w:val="Normal"/>
    <w:pPr>
      <w:spacing w:before="100" w:beforeAutospacing="1" w:after="100" w:afterAutospacing="1"/>
    </w:pPr>
  </w:style>
  <w:style w:type="paragraph" w:customStyle="1" w:styleId="ubermenu-column-2-11">
    <w:name w:val="ubermenu-column-2-11"/>
    <w:basedOn w:val="Normal"/>
    <w:pPr>
      <w:spacing w:before="100" w:beforeAutospacing="1" w:after="100" w:afterAutospacing="1"/>
    </w:pPr>
  </w:style>
  <w:style w:type="paragraph" w:customStyle="1" w:styleId="ubermenu-column-3-11">
    <w:name w:val="ubermenu-column-3-11"/>
    <w:basedOn w:val="Normal"/>
    <w:pPr>
      <w:spacing w:before="100" w:beforeAutospacing="1" w:after="100" w:afterAutospacing="1"/>
    </w:pPr>
  </w:style>
  <w:style w:type="paragraph" w:customStyle="1" w:styleId="ubermenu-column-4-11">
    <w:name w:val="ubermenu-column-4-11"/>
    <w:basedOn w:val="Normal"/>
    <w:pPr>
      <w:spacing w:before="100" w:beforeAutospacing="1" w:after="100" w:afterAutospacing="1"/>
    </w:pPr>
  </w:style>
  <w:style w:type="paragraph" w:customStyle="1" w:styleId="ubermenu-column-5-11">
    <w:name w:val="ubermenu-column-5-11"/>
    <w:basedOn w:val="Normal"/>
    <w:pPr>
      <w:spacing w:before="100" w:beforeAutospacing="1" w:after="100" w:afterAutospacing="1"/>
    </w:pPr>
  </w:style>
  <w:style w:type="paragraph" w:customStyle="1" w:styleId="ubermenu-column-6-11">
    <w:name w:val="ubermenu-column-6-11"/>
    <w:basedOn w:val="Normal"/>
    <w:pPr>
      <w:spacing w:before="100" w:beforeAutospacing="1" w:after="100" w:afterAutospacing="1"/>
    </w:pPr>
  </w:style>
  <w:style w:type="paragraph" w:customStyle="1" w:styleId="ubermenu-column-7-11">
    <w:name w:val="ubermenu-column-7-11"/>
    <w:basedOn w:val="Normal"/>
    <w:pPr>
      <w:spacing w:before="100" w:beforeAutospacing="1" w:after="100" w:afterAutospacing="1"/>
    </w:pPr>
  </w:style>
  <w:style w:type="paragraph" w:customStyle="1" w:styleId="ubermenu-column-8-11">
    <w:name w:val="ubermenu-column-8-11"/>
    <w:basedOn w:val="Normal"/>
    <w:pPr>
      <w:spacing w:before="100" w:beforeAutospacing="1" w:after="100" w:afterAutospacing="1"/>
    </w:pPr>
  </w:style>
  <w:style w:type="paragraph" w:customStyle="1" w:styleId="ubermenu-column-9-11">
    <w:name w:val="ubermenu-column-9-11"/>
    <w:basedOn w:val="Normal"/>
    <w:pPr>
      <w:spacing w:before="100" w:beforeAutospacing="1" w:after="100" w:afterAutospacing="1"/>
    </w:pPr>
  </w:style>
  <w:style w:type="paragraph" w:customStyle="1" w:styleId="ubermenu-column-10-11">
    <w:name w:val="ubermenu-column-10-11"/>
    <w:basedOn w:val="Normal"/>
    <w:pPr>
      <w:spacing w:before="100" w:beforeAutospacing="1" w:after="100" w:afterAutospacing="1"/>
    </w:pPr>
  </w:style>
  <w:style w:type="paragraph" w:customStyle="1" w:styleId="ubermenu-column-1-12">
    <w:name w:val="ubermenu-column-1-12"/>
    <w:basedOn w:val="Normal"/>
    <w:pPr>
      <w:spacing w:before="100" w:beforeAutospacing="1" w:after="100" w:afterAutospacing="1"/>
    </w:pPr>
  </w:style>
  <w:style w:type="paragraph" w:customStyle="1" w:styleId="ubermenu-column-5-12">
    <w:name w:val="ubermenu-column-5-12"/>
    <w:basedOn w:val="Normal"/>
    <w:pPr>
      <w:spacing w:before="100" w:beforeAutospacing="1" w:after="100" w:afterAutospacing="1"/>
    </w:pPr>
  </w:style>
  <w:style w:type="paragraph" w:customStyle="1" w:styleId="ubermenu-column-7-12">
    <w:name w:val="ubermenu-column-7-12"/>
    <w:basedOn w:val="Normal"/>
    <w:pPr>
      <w:spacing w:before="100" w:beforeAutospacing="1" w:after="100" w:afterAutospacing="1"/>
    </w:pPr>
  </w:style>
  <w:style w:type="paragraph" w:customStyle="1" w:styleId="ubermenu-column-11-12">
    <w:name w:val="ubermenu-column-11-12"/>
    <w:basedOn w:val="Normal"/>
    <w:pPr>
      <w:spacing w:before="100" w:beforeAutospacing="1" w:after="100" w:afterAutospacing="1"/>
    </w:pPr>
  </w:style>
  <w:style w:type="paragraph" w:customStyle="1" w:styleId="ubermenu-searchform">
    <w:name w:val="ubermenu-searchform"/>
    <w:basedOn w:val="Normal"/>
    <w:pPr>
      <w:spacing w:before="100" w:beforeAutospacing="1" w:after="100" w:afterAutospacing="1"/>
    </w:pPr>
  </w:style>
  <w:style w:type="paragraph" w:customStyle="1" w:styleId="ubermenu-target-woo-sale-badge">
    <w:name w:val="ubermenu-target-woo-sale-badge"/>
    <w:basedOn w:val="Normal"/>
    <w:pPr>
      <w:spacing w:before="100" w:beforeAutospacing="1" w:after="100" w:afterAutospacing="1"/>
    </w:pPr>
  </w:style>
  <w:style w:type="paragraph" w:customStyle="1" w:styleId="ubermenu-highlight">
    <w:name w:val="ubermenu-highlight"/>
    <w:basedOn w:val="Normal"/>
    <w:pPr>
      <w:spacing w:before="100" w:beforeAutospacing="1" w:after="100" w:afterAutospacing="1"/>
    </w:pPr>
  </w:style>
  <w:style w:type="paragraph" w:customStyle="1" w:styleId="ui-slider-handle">
    <w:name w:val="ui-slider-handle"/>
    <w:basedOn w:val="Normal"/>
    <w:pPr>
      <w:spacing w:before="100" w:beforeAutospacing="1" w:after="100" w:afterAutospacing="1"/>
    </w:pPr>
  </w:style>
  <w:style w:type="paragraph" w:customStyle="1" w:styleId="x-anchor">
    <w:name w:val="x-anchor"/>
    <w:basedOn w:val="Normal"/>
    <w:pPr>
      <w:spacing w:before="100" w:beforeAutospacing="1" w:after="100" w:afterAutospacing="1"/>
    </w:pPr>
  </w:style>
  <w:style w:type="paragraph" w:customStyle="1" w:styleId="rt-detail">
    <w:name w:val="rt-detail"/>
    <w:basedOn w:val="Normal"/>
    <w:pPr>
      <w:spacing w:before="100" w:beforeAutospacing="1" w:after="100" w:afterAutospacing="1"/>
    </w:pPr>
  </w:style>
  <w:style w:type="paragraph" w:customStyle="1" w:styleId="view-details">
    <w:name w:val="view-details"/>
    <w:basedOn w:val="Normal"/>
    <w:pPr>
      <w:spacing w:before="100" w:beforeAutospacing="1" w:after="100" w:afterAutospacing="1"/>
    </w:pPr>
  </w:style>
  <w:style w:type="paragraph" w:customStyle="1" w:styleId="ilightbox-thumbnail-icon">
    <w:name w:val="ilightbox-thumbnail-icon"/>
    <w:basedOn w:val="Normal"/>
    <w:pPr>
      <w:spacing w:before="100" w:beforeAutospacing="1" w:after="100" w:afterAutospacing="1"/>
    </w:pPr>
  </w:style>
  <w:style w:type="paragraph" w:customStyle="1" w:styleId="x-anchor-content">
    <w:name w:val="x-anchor-content"/>
    <w:basedOn w:val="Normal"/>
    <w:pPr>
      <w:spacing w:before="100" w:beforeAutospacing="1" w:after="100" w:afterAutospacing="1"/>
    </w:pPr>
  </w:style>
  <w:style w:type="paragraph" w:customStyle="1" w:styleId="x-anchor-text">
    <w:name w:val="x-anchor-text"/>
    <w:basedOn w:val="Normal"/>
    <w:pPr>
      <w:spacing w:before="100" w:beforeAutospacing="1" w:after="100" w:afterAutospacing="1"/>
    </w:pPr>
  </w:style>
  <w:style w:type="paragraph" w:customStyle="1" w:styleId="overlay">
    <w:name w:val="overlay"/>
    <w:basedOn w:val="Normal"/>
    <w:pPr>
      <w:spacing w:before="100" w:beforeAutospacing="1" w:after="100" w:afterAutospacing="1"/>
    </w:pPr>
  </w:style>
  <w:style w:type="paragraph" w:customStyle="1" w:styleId="post-meta">
    <w:name w:val="post-meta"/>
    <w:basedOn w:val="Normal"/>
    <w:pPr>
      <w:spacing w:before="100" w:beforeAutospacing="1" w:after="100" w:afterAutospacing="1"/>
    </w:pPr>
  </w:style>
  <w:style w:type="paragraph" w:customStyle="1" w:styleId="read-more">
    <w:name w:val="read-more"/>
    <w:basedOn w:val="Normal"/>
    <w:pPr>
      <w:spacing w:before="100" w:beforeAutospacing="1" w:after="100" w:afterAutospacing="1"/>
    </w:pPr>
  </w:style>
  <w:style w:type="paragraph" w:customStyle="1" w:styleId="cli-col-4">
    <w:name w:val="cli-col-4"/>
    <w:basedOn w:val="Normal"/>
    <w:pPr>
      <w:spacing w:before="100" w:beforeAutospacing="1" w:after="100" w:afterAutospacing="1"/>
    </w:pPr>
  </w:style>
  <w:style w:type="paragraph" w:customStyle="1" w:styleId="cli-tab-container">
    <w:name w:val="cli-tab-container"/>
    <w:basedOn w:val="Normal"/>
    <w:pPr>
      <w:spacing w:before="100" w:beforeAutospacing="1" w:after="100" w:afterAutospacing="1"/>
    </w:pPr>
  </w:style>
  <w:style w:type="paragraph" w:customStyle="1" w:styleId="cli-tab-section-container">
    <w:name w:val="cli-tab-section-container"/>
    <w:basedOn w:val="Normal"/>
    <w:pPr>
      <w:spacing w:before="100" w:beforeAutospacing="1" w:after="100" w:afterAutospacing="1"/>
    </w:pPr>
  </w:style>
  <w:style w:type="paragraph" w:customStyle="1" w:styleId="cli-privacy-overview">
    <w:name w:val="cli-privacy-overview"/>
    <w:basedOn w:val="Normal"/>
    <w:pPr>
      <w:spacing w:before="100" w:beforeAutospacing="1" w:after="100" w:afterAutospacing="1"/>
    </w:pPr>
  </w:style>
  <w:style w:type="paragraph" w:customStyle="1" w:styleId="climessagebarhead">
    <w:name w:val="cli_messagebar_head"/>
    <w:basedOn w:val="Normal"/>
    <w:pPr>
      <w:spacing w:before="100" w:beforeAutospacing="1" w:after="100" w:afterAutospacing="1"/>
    </w:pPr>
  </w:style>
  <w:style w:type="paragraph" w:customStyle="1" w:styleId="required">
    <w:name w:val="required"/>
    <w:basedOn w:val="Normal"/>
    <w:pPr>
      <w:spacing w:before="100" w:beforeAutospacing="1" w:after="100" w:afterAutospacing="1"/>
    </w:pPr>
  </w:style>
  <w:style w:type="paragraph" w:customStyle="1" w:styleId="ab-item">
    <w:name w:val="ab-item"/>
    <w:basedOn w:val="Normal"/>
    <w:pPr>
      <w:spacing w:before="100" w:beforeAutospacing="1" w:after="100" w:afterAutospacing="1"/>
    </w:pPr>
  </w:style>
  <w:style w:type="paragraph" w:customStyle="1" w:styleId="wt-cli-necessary-checkbox">
    <w:name w:val="wt-cli-necessary-checkbox"/>
    <w:basedOn w:val="Normal"/>
    <w:pPr>
      <w:spacing w:before="100" w:beforeAutospacing="1" w:after="100" w:afterAutospacing="1"/>
    </w:pPr>
    <w:rPr>
      <w:vanish/>
    </w:rPr>
  </w:style>
  <w:style w:type="paragraph" w:customStyle="1" w:styleId="rs-p-wp-fix">
    <w:name w:val="rs-p-wp-fix"/>
    <w:basedOn w:val="Normal"/>
    <w:rPr>
      <w:vanish/>
    </w:rPr>
  </w:style>
  <w:style w:type="paragraph" w:customStyle="1" w:styleId="revbreakcolumns">
    <w:name w:val="rev_break_columns"/>
    <w:basedOn w:val="Normal"/>
    <w:pPr>
      <w:spacing w:before="100" w:beforeAutospacing="1" w:after="100" w:afterAutospacing="1"/>
    </w:pPr>
  </w:style>
  <w:style w:type="paragraph" w:customStyle="1" w:styleId="x-bar-scroll">
    <w:name w:val="x-bar-scroll"/>
    <w:basedOn w:val="Normal"/>
    <w:pPr>
      <w:spacing w:before="100" w:beforeAutospacing="1" w:after="100" w:afterAutospacing="1"/>
    </w:pPr>
  </w:style>
  <w:style w:type="paragraph" w:customStyle="1" w:styleId="x-bar-scroll-outer">
    <w:name w:val="x-bar-scroll-outer"/>
    <w:basedOn w:val="Normal"/>
    <w:pPr>
      <w:spacing w:before="100" w:beforeAutospacing="1" w:after="100" w:afterAutospacing="1"/>
    </w:pPr>
  </w:style>
  <w:style w:type="paragraph" w:customStyle="1" w:styleId="x-bar-scroll-inner">
    <w:name w:val="x-bar-scroll-inner"/>
    <w:basedOn w:val="Normal"/>
    <w:pPr>
      <w:spacing w:before="100" w:beforeAutospacing="1" w:after="100" w:afterAutospacing="1"/>
    </w:pPr>
  </w:style>
  <w:style w:type="paragraph" w:customStyle="1" w:styleId="x-rating-graphic">
    <w:name w:val="x-rating-graphic"/>
    <w:basedOn w:val="Normal"/>
    <w:pPr>
      <w:spacing w:before="100" w:beforeAutospacing="1" w:after="100" w:afterAutospacing="1"/>
    </w:pPr>
  </w:style>
  <w:style w:type="paragraph" w:customStyle="1" w:styleId="x-iso-container0">
    <w:name w:val="x-iso-container&gt;*"/>
    <w:basedOn w:val="Normal"/>
  </w:style>
  <w:style w:type="paragraph" w:customStyle="1" w:styleId="twitter-tweet">
    <w:name w:val="twitter-tweet"/>
    <w:basedOn w:val="Normal"/>
    <w:pPr>
      <w:spacing w:after="360"/>
    </w:pPr>
  </w:style>
  <w:style w:type="paragraph" w:customStyle="1" w:styleId="x-visible-phone">
    <w:name w:val="x-visible-phone"/>
    <w:basedOn w:val="Normal"/>
    <w:pPr>
      <w:spacing w:before="100" w:beforeAutospacing="1" w:after="100" w:afterAutospacing="1"/>
    </w:pPr>
    <w:rPr>
      <w:vanish/>
    </w:rPr>
  </w:style>
  <w:style w:type="paragraph" w:customStyle="1" w:styleId="x-visible-tablet">
    <w:name w:val="x-visible-tablet"/>
    <w:basedOn w:val="Normal"/>
    <w:pPr>
      <w:spacing w:before="100" w:beforeAutospacing="1" w:after="100" w:afterAutospacing="1"/>
    </w:pPr>
    <w:rPr>
      <w:vanish/>
    </w:rPr>
  </w:style>
  <w:style w:type="paragraph" w:customStyle="1" w:styleId="x-hidden-desktop">
    <w:name w:val="x-hidden-desktop"/>
    <w:basedOn w:val="Normal"/>
    <w:pPr>
      <w:spacing w:before="100" w:beforeAutospacing="1" w:after="100" w:afterAutospacing="1"/>
    </w:pPr>
    <w:rPr>
      <w:vanish/>
    </w:rPr>
  </w:style>
  <w:style w:type="paragraph" w:customStyle="1" w:styleId="ptn">
    <w:name w:val="ptn"/>
    <w:basedOn w:val="Normal"/>
    <w:pPr>
      <w:spacing w:before="100" w:beforeAutospacing="1" w:after="100" w:afterAutospacing="1"/>
    </w:pPr>
  </w:style>
  <w:style w:type="paragraph" w:customStyle="1" w:styleId="pvn">
    <w:name w:val="pvn"/>
    <w:basedOn w:val="Normal"/>
    <w:pPr>
      <w:spacing w:before="100" w:beforeAutospacing="1" w:after="100" w:afterAutospacing="1"/>
    </w:pPr>
  </w:style>
  <w:style w:type="paragraph" w:customStyle="1" w:styleId="pan">
    <w:name w:val="pan"/>
    <w:basedOn w:val="Normal"/>
    <w:pPr>
      <w:spacing w:before="100" w:beforeAutospacing="1" w:after="100" w:afterAutospacing="1"/>
    </w:pPr>
  </w:style>
  <w:style w:type="paragraph" w:customStyle="1" w:styleId="pts">
    <w:name w:val="pts"/>
    <w:basedOn w:val="Normal"/>
    <w:pPr>
      <w:spacing w:before="100" w:beforeAutospacing="1" w:after="100" w:afterAutospacing="1"/>
    </w:pPr>
  </w:style>
  <w:style w:type="paragraph" w:customStyle="1" w:styleId="pvs">
    <w:name w:val="pvs"/>
    <w:basedOn w:val="Normal"/>
    <w:pPr>
      <w:spacing w:before="100" w:beforeAutospacing="1" w:after="100" w:afterAutospacing="1"/>
    </w:pPr>
  </w:style>
  <w:style w:type="paragraph" w:customStyle="1" w:styleId="pas">
    <w:name w:val="pas"/>
    <w:basedOn w:val="Normal"/>
    <w:pPr>
      <w:spacing w:before="100" w:beforeAutospacing="1" w:after="100" w:afterAutospacing="1"/>
    </w:pPr>
  </w:style>
  <w:style w:type="paragraph" w:customStyle="1" w:styleId="ptm">
    <w:name w:val="ptm"/>
    <w:basedOn w:val="Normal"/>
    <w:pPr>
      <w:spacing w:before="100" w:beforeAutospacing="1" w:after="100" w:afterAutospacing="1"/>
    </w:pPr>
  </w:style>
  <w:style w:type="paragraph" w:customStyle="1" w:styleId="pvm">
    <w:name w:val="pvm"/>
    <w:basedOn w:val="Normal"/>
    <w:pPr>
      <w:spacing w:before="100" w:beforeAutospacing="1" w:after="100" w:afterAutospacing="1"/>
    </w:pPr>
  </w:style>
  <w:style w:type="paragraph" w:customStyle="1" w:styleId="pam">
    <w:name w:val="pam"/>
    <w:basedOn w:val="Normal"/>
    <w:pPr>
      <w:spacing w:before="100" w:beforeAutospacing="1" w:after="100" w:afterAutospacing="1"/>
    </w:pPr>
  </w:style>
  <w:style w:type="paragraph" w:customStyle="1" w:styleId="ptl">
    <w:name w:val="ptl"/>
    <w:basedOn w:val="Normal"/>
    <w:pPr>
      <w:spacing w:before="100" w:beforeAutospacing="1" w:after="100" w:afterAutospacing="1"/>
    </w:pPr>
  </w:style>
  <w:style w:type="paragraph" w:customStyle="1" w:styleId="pvl">
    <w:name w:val="pvl"/>
    <w:basedOn w:val="Normal"/>
    <w:pPr>
      <w:spacing w:before="100" w:beforeAutospacing="1" w:after="100" w:afterAutospacing="1"/>
    </w:pPr>
  </w:style>
  <w:style w:type="paragraph" w:customStyle="1" w:styleId="pal">
    <w:name w:val="pal"/>
    <w:basedOn w:val="Normal"/>
    <w:pPr>
      <w:spacing w:before="100" w:beforeAutospacing="1" w:after="100" w:afterAutospacing="1"/>
    </w:pPr>
  </w:style>
  <w:style w:type="paragraph" w:customStyle="1" w:styleId="prn">
    <w:name w:val="prn"/>
    <w:basedOn w:val="Normal"/>
    <w:pPr>
      <w:spacing w:before="100" w:beforeAutospacing="1" w:after="100" w:afterAutospacing="1"/>
    </w:pPr>
  </w:style>
  <w:style w:type="paragraph" w:customStyle="1" w:styleId="phn">
    <w:name w:val="phn"/>
    <w:basedOn w:val="Normal"/>
    <w:pPr>
      <w:spacing w:before="100" w:beforeAutospacing="1" w:after="100" w:afterAutospacing="1"/>
    </w:pPr>
  </w:style>
  <w:style w:type="paragraph" w:customStyle="1" w:styleId="prs">
    <w:name w:val="prs"/>
    <w:basedOn w:val="Normal"/>
    <w:pPr>
      <w:spacing w:before="100" w:beforeAutospacing="1" w:after="100" w:afterAutospacing="1"/>
    </w:pPr>
  </w:style>
  <w:style w:type="paragraph" w:customStyle="1" w:styleId="phs">
    <w:name w:val="phs"/>
    <w:basedOn w:val="Normal"/>
    <w:pPr>
      <w:spacing w:before="100" w:beforeAutospacing="1" w:after="100" w:afterAutospacing="1"/>
    </w:pPr>
  </w:style>
  <w:style w:type="paragraph" w:customStyle="1" w:styleId="prm">
    <w:name w:val="prm"/>
    <w:basedOn w:val="Normal"/>
    <w:pPr>
      <w:spacing w:before="100" w:beforeAutospacing="1" w:after="100" w:afterAutospacing="1"/>
    </w:pPr>
  </w:style>
  <w:style w:type="paragraph" w:customStyle="1" w:styleId="phm">
    <w:name w:val="phm"/>
    <w:basedOn w:val="Normal"/>
    <w:pPr>
      <w:spacing w:before="100" w:beforeAutospacing="1" w:after="100" w:afterAutospacing="1"/>
    </w:pPr>
  </w:style>
  <w:style w:type="paragraph" w:customStyle="1" w:styleId="prl">
    <w:name w:val="prl"/>
    <w:basedOn w:val="Normal"/>
    <w:pPr>
      <w:spacing w:before="100" w:beforeAutospacing="1" w:after="100" w:afterAutospacing="1"/>
    </w:pPr>
  </w:style>
  <w:style w:type="paragraph" w:customStyle="1" w:styleId="phl">
    <w:name w:val="phl"/>
    <w:basedOn w:val="Normal"/>
    <w:pPr>
      <w:spacing w:before="100" w:beforeAutospacing="1" w:after="100" w:afterAutospacing="1"/>
    </w:pPr>
  </w:style>
  <w:style w:type="paragraph" w:customStyle="1" w:styleId="pbn">
    <w:name w:val="pbn"/>
    <w:basedOn w:val="Normal"/>
    <w:pPr>
      <w:spacing w:before="100" w:beforeAutospacing="1" w:after="100" w:afterAutospacing="1"/>
    </w:pPr>
  </w:style>
  <w:style w:type="paragraph" w:customStyle="1" w:styleId="pbs">
    <w:name w:val="pbs"/>
    <w:basedOn w:val="Normal"/>
    <w:pPr>
      <w:spacing w:before="100" w:beforeAutospacing="1" w:after="100" w:afterAutospacing="1"/>
    </w:pPr>
  </w:style>
  <w:style w:type="paragraph" w:customStyle="1" w:styleId="pbm">
    <w:name w:val="pbm"/>
    <w:basedOn w:val="Normal"/>
    <w:pPr>
      <w:spacing w:before="100" w:beforeAutospacing="1" w:after="100" w:afterAutospacing="1"/>
    </w:pPr>
  </w:style>
  <w:style w:type="paragraph" w:customStyle="1" w:styleId="pbl">
    <w:name w:val="pbl"/>
    <w:basedOn w:val="Normal"/>
    <w:pPr>
      <w:spacing w:before="100" w:beforeAutospacing="1" w:after="100" w:afterAutospacing="1"/>
    </w:pPr>
  </w:style>
  <w:style w:type="paragraph" w:customStyle="1" w:styleId="pln">
    <w:name w:val="pln"/>
    <w:basedOn w:val="Normal"/>
    <w:pPr>
      <w:spacing w:before="100" w:beforeAutospacing="1" w:after="100" w:afterAutospacing="1"/>
    </w:pPr>
  </w:style>
  <w:style w:type="paragraph" w:customStyle="1" w:styleId="pls">
    <w:name w:val="pls"/>
    <w:basedOn w:val="Normal"/>
    <w:pPr>
      <w:spacing w:before="100" w:beforeAutospacing="1" w:after="100" w:afterAutospacing="1"/>
    </w:pPr>
  </w:style>
  <w:style w:type="paragraph" w:customStyle="1" w:styleId="plm">
    <w:name w:val="plm"/>
    <w:basedOn w:val="Normal"/>
    <w:pPr>
      <w:spacing w:before="100" w:beforeAutospacing="1" w:after="100" w:afterAutospacing="1"/>
    </w:pPr>
  </w:style>
  <w:style w:type="paragraph" w:customStyle="1" w:styleId="pll">
    <w:name w:val="pll"/>
    <w:basedOn w:val="Normal"/>
    <w:pPr>
      <w:spacing w:before="100" w:beforeAutospacing="1" w:after="100" w:afterAutospacing="1"/>
    </w:pPr>
  </w:style>
  <w:style w:type="paragraph" w:customStyle="1" w:styleId="mtn">
    <w:name w:val="mtn"/>
    <w:basedOn w:val="Normal"/>
    <w:pPr>
      <w:spacing w:after="100" w:afterAutospacing="1"/>
    </w:pPr>
  </w:style>
  <w:style w:type="paragraph" w:customStyle="1" w:styleId="mvn">
    <w:name w:val="mvn"/>
    <w:basedOn w:val="Normal"/>
  </w:style>
  <w:style w:type="paragraph" w:customStyle="1" w:styleId="man">
    <w:name w:val="man"/>
    <w:basedOn w:val="Normal"/>
  </w:style>
  <w:style w:type="paragraph" w:customStyle="1" w:styleId="mts">
    <w:name w:val="mts"/>
    <w:basedOn w:val="Normal"/>
    <w:pPr>
      <w:spacing w:before="120" w:after="100" w:afterAutospacing="1"/>
    </w:pPr>
  </w:style>
  <w:style w:type="paragraph" w:customStyle="1" w:styleId="mvs">
    <w:name w:val="mvs"/>
    <w:basedOn w:val="Normal"/>
    <w:pPr>
      <w:spacing w:before="120" w:after="120"/>
    </w:pPr>
  </w:style>
  <w:style w:type="paragraph" w:customStyle="1" w:styleId="mas">
    <w:name w:val="mas"/>
    <w:basedOn w:val="Normal"/>
    <w:pPr>
      <w:spacing w:before="120" w:after="120"/>
      <w:ind w:left="120" w:right="120"/>
    </w:pPr>
  </w:style>
  <w:style w:type="paragraph" w:customStyle="1" w:styleId="mtm">
    <w:name w:val="mtm"/>
    <w:basedOn w:val="Normal"/>
    <w:pPr>
      <w:spacing w:before="240" w:after="100" w:afterAutospacing="1"/>
    </w:pPr>
  </w:style>
  <w:style w:type="paragraph" w:customStyle="1" w:styleId="mvm">
    <w:name w:val="mvm"/>
    <w:basedOn w:val="Normal"/>
    <w:pPr>
      <w:spacing w:before="240" w:after="240"/>
    </w:pPr>
  </w:style>
  <w:style w:type="paragraph" w:customStyle="1" w:styleId="mam">
    <w:name w:val="mam"/>
    <w:basedOn w:val="Normal"/>
    <w:pPr>
      <w:spacing w:before="240" w:after="240"/>
      <w:ind w:left="240" w:right="240"/>
    </w:pPr>
  </w:style>
  <w:style w:type="paragraph" w:customStyle="1" w:styleId="mtl">
    <w:name w:val="mtl"/>
    <w:basedOn w:val="Normal"/>
    <w:pPr>
      <w:spacing w:before="480" w:after="100" w:afterAutospacing="1"/>
    </w:pPr>
  </w:style>
  <w:style w:type="paragraph" w:customStyle="1" w:styleId="mvl">
    <w:name w:val="mvl"/>
    <w:basedOn w:val="Normal"/>
    <w:pPr>
      <w:spacing w:before="480" w:after="480"/>
    </w:pPr>
  </w:style>
  <w:style w:type="paragraph" w:customStyle="1" w:styleId="mal">
    <w:name w:val="mal"/>
    <w:basedOn w:val="Normal"/>
    <w:pPr>
      <w:spacing w:before="480" w:after="480"/>
      <w:ind w:left="480" w:right="480"/>
    </w:pPr>
  </w:style>
  <w:style w:type="paragraph" w:customStyle="1" w:styleId="mrn">
    <w:name w:val="mrn"/>
    <w:basedOn w:val="Normal"/>
    <w:pPr>
      <w:spacing w:before="100" w:beforeAutospacing="1" w:after="100" w:afterAutospacing="1"/>
    </w:pPr>
  </w:style>
  <w:style w:type="paragraph" w:customStyle="1" w:styleId="mhn">
    <w:name w:val="mhn"/>
    <w:basedOn w:val="Normal"/>
    <w:pPr>
      <w:spacing w:before="100" w:beforeAutospacing="1" w:after="100" w:afterAutospacing="1"/>
    </w:pPr>
  </w:style>
  <w:style w:type="paragraph" w:customStyle="1" w:styleId="mrs">
    <w:name w:val="mrs"/>
    <w:basedOn w:val="Normal"/>
    <w:pPr>
      <w:spacing w:before="100" w:beforeAutospacing="1" w:after="100" w:afterAutospacing="1"/>
      <w:ind w:right="120"/>
    </w:pPr>
  </w:style>
  <w:style w:type="paragraph" w:customStyle="1" w:styleId="mhs">
    <w:name w:val="mhs"/>
    <w:basedOn w:val="Normal"/>
    <w:pPr>
      <w:spacing w:before="100" w:beforeAutospacing="1" w:after="100" w:afterAutospacing="1"/>
      <w:ind w:left="120" w:right="120"/>
    </w:pPr>
  </w:style>
  <w:style w:type="paragraph" w:customStyle="1" w:styleId="mrm">
    <w:name w:val="mrm"/>
    <w:basedOn w:val="Normal"/>
    <w:pPr>
      <w:spacing w:before="100" w:beforeAutospacing="1" w:after="100" w:afterAutospacing="1"/>
      <w:ind w:right="240"/>
    </w:pPr>
  </w:style>
  <w:style w:type="paragraph" w:customStyle="1" w:styleId="mhm">
    <w:name w:val="mhm"/>
    <w:basedOn w:val="Normal"/>
    <w:pPr>
      <w:spacing w:before="100" w:beforeAutospacing="1" w:after="100" w:afterAutospacing="1"/>
      <w:ind w:left="240" w:right="240"/>
    </w:pPr>
  </w:style>
  <w:style w:type="paragraph" w:customStyle="1" w:styleId="mrl">
    <w:name w:val="mrl"/>
    <w:basedOn w:val="Normal"/>
    <w:pPr>
      <w:spacing w:before="100" w:beforeAutospacing="1" w:after="100" w:afterAutospacing="1"/>
      <w:ind w:right="480"/>
    </w:pPr>
  </w:style>
  <w:style w:type="paragraph" w:customStyle="1" w:styleId="mhl">
    <w:name w:val="mhl"/>
    <w:basedOn w:val="Normal"/>
    <w:pPr>
      <w:spacing w:before="100" w:beforeAutospacing="1" w:after="100" w:afterAutospacing="1"/>
      <w:ind w:left="480" w:right="480"/>
    </w:pPr>
  </w:style>
  <w:style w:type="paragraph" w:customStyle="1" w:styleId="mbn">
    <w:name w:val="mbn"/>
    <w:basedOn w:val="Normal"/>
    <w:pPr>
      <w:spacing w:before="100" w:beforeAutospacing="1"/>
    </w:pPr>
  </w:style>
  <w:style w:type="paragraph" w:customStyle="1" w:styleId="mbs">
    <w:name w:val="mbs"/>
    <w:basedOn w:val="Normal"/>
    <w:pPr>
      <w:spacing w:before="100" w:beforeAutospacing="1" w:after="120"/>
    </w:pPr>
  </w:style>
  <w:style w:type="paragraph" w:customStyle="1" w:styleId="mbm">
    <w:name w:val="mbm"/>
    <w:basedOn w:val="Normal"/>
    <w:pPr>
      <w:spacing w:before="100" w:beforeAutospacing="1" w:after="240"/>
    </w:pPr>
  </w:style>
  <w:style w:type="paragraph" w:customStyle="1" w:styleId="mbl">
    <w:name w:val="mbl"/>
    <w:basedOn w:val="Normal"/>
    <w:pPr>
      <w:spacing w:before="100" w:beforeAutospacing="1" w:after="480"/>
    </w:pPr>
  </w:style>
  <w:style w:type="paragraph" w:customStyle="1" w:styleId="mln">
    <w:name w:val="mln"/>
    <w:basedOn w:val="Normal"/>
    <w:pPr>
      <w:spacing w:before="100" w:beforeAutospacing="1" w:after="100" w:afterAutospacing="1"/>
    </w:pPr>
  </w:style>
  <w:style w:type="paragraph" w:customStyle="1" w:styleId="mls">
    <w:name w:val="mls"/>
    <w:basedOn w:val="Normal"/>
    <w:pPr>
      <w:spacing w:before="100" w:beforeAutospacing="1" w:after="100" w:afterAutospacing="1"/>
      <w:ind w:left="120"/>
    </w:pPr>
  </w:style>
  <w:style w:type="paragraph" w:customStyle="1" w:styleId="mlm">
    <w:name w:val="mlm"/>
    <w:basedOn w:val="Normal"/>
    <w:pPr>
      <w:spacing w:before="100" w:beforeAutospacing="1" w:after="100" w:afterAutospacing="1"/>
      <w:ind w:left="240"/>
    </w:pPr>
  </w:style>
  <w:style w:type="paragraph" w:customStyle="1" w:styleId="mll">
    <w:name w:val="mll"/>
    <w:basedOn w:val="Normal"/>
    <w:pPr>
      <w:spacing w:before="100" w:beforeAutospacing="1" w:after="100" w:afterAutospacing="1"/>
      <w:ind w:left="480"/>
    </w:pPr>
  </w:style>
  <w:style w:type="paragraph" w:customStyle="1" w:styleId="cs-hide">
    <w:name w:val="cs-hide"/>
    <w:basedOn w:val="Normal"/>
    <w:pPr>
      <w:spacing w:before="100" w:beforeAutospacing="1" w:after="100" w:afterAutospacing="1"/>
    </w:pPr>
    <w:rPr>
      <w:vanish/>
    </w:rPr>
  </w:style>
  <w:style w:type="paragraph" w:customStyle="1" w:styleId="cs-visually-hidden">
    <w:name w:val="cs-visually-hidden"/>
    <w:basedOn w:val="Normal"/>
    <w:pPr>
      <w:ind w:left="-15" w:right="-15"/>
    </w:pPr>
  </w:style>
  <w:style w:type="paragraph" w:customStyle="1" w:styleId="cs-fw-900">
    <w:name w:val="cs-fw-900"/>
    <w:basedOn w:val="Normal"/>
    <w:pPr>
      <w:spacing w:before="100" w:beforeAutospacing="1" w:after="100" w:afterAutospacing="1"/>
    </w:pPr>
    <w:rPr>
      <w:b/>
      <w:bCs/>
    </w:rPr>
  </w:style>
  <w:style w:type="paragraph" w:customStyle="1" w:styleId="cs-fw-800">
    <w:name w:val="cs-fw-800"/>
    <w:basedOn w:val="Normal"/>
    <w:pPr>
      <w:spacing w:before="100" w:beforeAutospacing="1" w:after="100" w:afterAutospacing="1"/>
    </w:pPr>
    <w:rPr>
      <w:b/>
      <w:bCs/>
    </w:rPr>
  </w:style>
  <w:style w:type="paragraph" w:customStyle="1" w:styleId="cs-fw-700">
    <w:name w:val="cs-fw-700"/>
    <w:basedOn w:val="Normal"/>
    <w:pPr>
      <w:spacing w:before="100" w:beforeAutospacing="1" w:after="100" w:afterAutospacing="1"/>
    </w:pPr>
    <w:rPr>
      <w:b/>
      <w:bCs/>
    </w:rPr>
  </w:style>
  <w:style w:type="paragraph" w:customStyle="1" w:styleId="cs-fw-600">
    <w:name w:val="cs-fw-600"/>
    <w:basedOn w:val="Normal"/>
    <w:pPr>
      <w:spacing w:before="100" w:beforeAutospacing="1" w:after="100" w:afterAutospacing="1"/>
    </w:pPr>
    <w:rPr>
      <w:b/>
      <w:bCs/>
    </w:rPr>
  </w:style>
  <w:style w:type="paragraph" w:customStyle="1" w:styleId="cs-fw-500">
    <w:name w:val="cs-fw-500"/>
    <w:basedOn w:val="Normal"/>
    <w:pPr>
      <w:spacing w:before="100" w:beforeAutospacing="1" w:after="100" w:afterAutospacing="1"/>
    </w:pPr>
  </w:style>
  <w:style w:type="paragraph" w:customStyle="1" w:styleId="cs-fw-400">
    <w:name w:val="cs-fw-400"/>
    <w:basedOn w:val="Normal"/>
    <w:pPr>
      <w:spacing w:before="100" w:beforeAutospacing="1" w:after="100" w:afterAutospacing="1"/>
    </w:pPr>
  </w:style>
  <w:style w:type="paragraph" w:customStyle="1" w:styleId="cs-fw-300">
    <w:name w:val="cs-fw-300"/>
    <w:basedOn w:val="Normal"/>
    <w:pPr>
      <w:spacing w:before="100" w:beforeAutospacing="1" w:after="100" w:afterAutospacing="1"/>
    </w:pPr>
  </w:style>
  <w:style w:type="paragraph" w:customStyle="1" w:styleId="cs-fw-200">
    <w:name w:val="cs-fw-200"/>
    <w:basedOn w:val="Normal"/>
    <w:pPr>
      <w:spacing w:before="100" w:beforeAutospacing="1" w:after="100" w:afterAutospacing="1"/>
    </w:pPr>
  </w:style>
  <w:style w:type="paragraph" w:customStyle="1" w:styleId="cs-fw-100">
    <w:name w:val="cs-fw-100"/>
    <w:basedOn w:val="Normal"/>
    <w:pPr>
      <w:spacing w:before="100" w:beforeAutospacing="1" w:after="100" w:afterAutospacing="1"/>
    </w:pPr>
  </w:style>
  <w:style w:type="paragraph" w:customStyle="1" w:styleId="cs-ta-left">
    <w:name w:val="cs-ta-left"/>
    <w:basedOn w:val="Normal"/>
    <w:pPr>
      <w:spacing w:before="100" w:beforeAutospacing="1" w:after="100" w:afterAutospacing="1"/>
    </w:pPr>
  </w:style>
  <w:style w:type="paragraph" w:customStyle="1" w:styleId="cs-ta-right">
    <w:name w:val="cs-ta-right"/>
    <w:basedOn w:val="Normal"/>
    <w:pPr>
      <w:spacing w:before="100" w:beforeAutospacing="1" w:after="100" w:afterAutospacing="1"/>
      <w:jc w:val="right"/>
    </w:pPr>
  </w:style>
  <w:style w:type="paragraph" w:customStyle="1" w:styleId="cs-ta-center">
    <w:name w:val="cs-ta-center"/>
    <w:basedOn w:val="Normal"/>
    <w:pPr>
      <w:spacing w:before="100" w:beforeAutospacing="1" w:after="100" w:afterAutospacing="1"/>
      <w:jc w:val="center"/>
    </w:pPr>
  </w:style>
  <w:style w:type="paragraph" w:customStyle="1" w:styleId="cs-ta-justify">
    <w:name w:val="cs-ta-justify"/>
    <w:basedOn w:val="Normal"/>
    <w:pPr>
      <w:spacing w:before="100" w:beforeAutospacing="1" w:after="100" w:afterAutospacing="1"/>
      <w:jc w:val="both"/>
    </w:pPr>
  </w:style>
  <w:style w:type="paragraph" w:customStyle="1" w:styleId="cs-tt-none">
    <w:name w:val="cs-tt-none"/>
    <w:basedOn w:val="Normal"/>
    <w:pPr>
      <w:spacing w:before="100" w:beforeAutospacing="1" w:after="100" w:afterAutospacing="1"/>
    </w:pPr>
  </w:style>
  <w:style w:type="paragraph" w:customStyle="1" w:styleId="cs-tt-uppercase">
    <w:name w:val="cs-tt-uppercase"/>
    <w:basedOn w:val="Normal"/>
    <w:pPr>
      <w:spacing w:before="100" w:beforeAutospacing="1" w:after="100" w:afterAutospacing="1"/>
    </w:pPr>
    <w:rPr>
      <w:caps/>
    </w:rPr>
  </w:style>
  <w:style w:type="paragraph" w:customStyle="1" w:styleId="cs-ptn">
    <w:name w:val="cs-ptn"/>
    <w:basedOn w:val="Normal"/>
    <w:pPr>
      <w:spacing w:before="100" w:beforeAutospacing="1" w:after="100" w:afterAutospacing="1"/>
    </w:pPr>
  </w:style>
  <w:style w:type="paragraph" w:customStyle="1" w:styleId="cs-pvn">
    <w:name w:val="cs-pvn"/>
    <w:basedOn w:val="Normal"/>
    <w:pPr>
      <w:spacing w:before="100" w:beforeAutospacing="1" w:after="100" w:afterAutospacing="1"/>
    </w:pPr>
  </w:style>
  <w:style w:type="paragraph" w:customStyle="1" w:styleId="cs-pan">
    <w:name w:val="cs-pan"/>
    <w:basedOn w:val="Normal"/>
    <w:pPr>
      <w:spacing w:before="100" w:beforeAutospacing="1" w:after="100" w:afterAutospacing="1"/>
    </w:pPr>
  </w:style>
  <w:style w:type="paragraph" w:customStyle="1" w:styleId="cs-pts">
    <w:name w:val="cs-pts"/>
    <w:basedOn w:val="Normal"/>
    <w:pPr>
      <w:spacing w:before="100" w:beforeAutospacing="1" w:after="100" w:afterAutospacing="1"/>
    </w:pPr>
  </w:style>
  <w:style w:type="paragraph" w:customStyle="1" w:styleId="cs-pvs">
    <w:name w:val="cs-pvs"/>
    <w:basedOn w:val="Normal"/>
    <w:pPr>
      <w:spacing w:before="100" w:beforeAutospacing="1" w:after="100" w:afterAutospacing="1"/>
    </w:pPr>
  </w:style>
  <w:style w:type="paragraph" w:customStyle="1" w:styleId="cs-pas">
    <w:name w:val="cs-pas"/>
    <w:basedOn w:val="Normal"/>
    <w:pPr>
      <w:spacing w:before="100" w:beforeAutospacing="1" w:after="100" w:afterAutospacing="1"/>
    </w:pPr>
  </w:style>
  <w:style w:type="paragraph" w:customStyle="1" w:styleId="cs-ptm">
    <w:name w:val="cs-ptm"/>
    <w:basedOn w:val="Normal"/>
    <w:pPr>
      <w:spacing w:before="100" w:beforeAutospacing="1" w:after="100" w:afterAutospacing="1"/>
    </w:pPr>
  </w:style>
  <w:style w:type="paragraph" w:customStyle="1" w:styleId="cs-pvm">
    <w:name w:val="cs-pvm"/>
    <w:basedOn w:val="Normal"/>
    <w:pPr>
      <w:spacing w:before="100" w:beforeAutospacing="1" w:after="100" w:afterAutospacing="1"/>
    </w:pPr>
  </w:style>
  <w:style w:type="paragraph" w:customStyle="1" w:styleId="cs-pam">
    <w:name w:val="cs-pam"/>
    <w:basedOn w:val="Normal"/>
    <w:pPr>
      <w:spacing w:before="100" w:beforeAutospacing="1" w:after="100" w:afterAutospacing="1"/>
    </w:pPr>
  </w:style>
  <w:style w:type="paragraph" w:customStyle="1" w:styleId="cs-ptl">
    <w:name w:val="cs-ptl"/>
    <w:basedOn w:val="Normal"/>
    <w:pPr>
      <w:spacing w:before="100" w:beforeAutospacing="1" w:after="100" w:afterAutospacing="1"/>
    </w:pPr>
  </w:style>
  <w:style w:type="paragraph" w:customStyle="1" w:styleId="cs-pvl">
    <w:name w:val="cs-pvl"/>
    <w:basedOn w:val="Normal"/>
    <w:pPr>
      <w:spacing w:before="100" w:beforeAutospacing="1" w:after="100" w:afterAutospacing="1"/>
    </w:pPr>
  </w:style>
  <w:style w:type="paragraph" w:customStyle="1" w:styleId="cs-pal">
    <w:name w:val="cs-pal"/>
    <w:basedOn w:val="Normal"/>
    <w:pPr>
      <w:spacing w:before="100" w:beforeAutospacing="1" w:after="100" w:afterAutospacing="1"/>
    </w:pPr>
  </w:style>
  <w:style w:type="paragraph" w:customStyle="1" w:styleId="cs-prn">
    <w:name w:val="cs-prn"/>
    <w:basedOn w:val="Normal"/>
    <w:pPr>
      <w:spacing w:before="100" w:beforeAutospacing="1" w:after="100" w:afterAutospacing="1"/>
    </w:pPr>
  </w:style>
  <w:style w:type="paragraph" w:customStyle="1" w:styleId="cs-phn">
    <w:name w:val="cs-phn"/>
    <w:basedOn w:val="Normal"/>
    <w:pPr>
      <w:spacing w:before="100" w:beforeAutospacing="1" w:after="100" w:afterAutospacing="1"/>
    </w:pPr>
  </w:style>
  <w:style w:type="paragraph" w:customStyle="1" w:styleId="cs-prs">
    <w:name w:val="cs-prs"/>
    <w:basedOn w:val="Normal"/>
    <w:pPr>
      <w:spacing w:before="100" w:beforeAutospacing="1" w:after="100" w:afterAutospacing="1"/>
    </w:pPr>
  </w:style>
  <w:style w:type="paragraph" w:customStyle="1" w:styleId="cs-phs">
    <w:name w:val="cs-phs"/>
    <w:basedOn w:val="Normal"/>
    <w:pPr>
      <w:spacing w:before="100" w:beforeAutospacing="1" w:after="100" w:afterAutospacing="1"/>
    </w:pPr>
  </w:style>
  <w:style w:type="paragraph" w:customStyle="1" w:styleId="cs-prm">
    <w:name w:val="cs-prm"/>
    <w:basedOn w:val="Normal"/>
    <w:pPr>
      <w:spacing w:before="100" w:beforeAutospacing="1" w:after="100" w:afterAutospacing="1"/>
    </w:pPr>
  </w:style>
  <w:style w:type="paragraph" w:customStyle="1" w:styleId="cs-phm">
    <w:name w:val="cs-phm"/>
    <w:basedOn w:val="Normal"/>
    <w:pPr>
      <w:spacing w:before="100" w:beforeAutospacing="1" w:after="100" w:afterAutospacing="1"/>
    </w:pPr>
  </w:style>
  <w:style w:type="paragraph" w:customStyle="1" w:styleId="cs-prl">
    <w:name w:val="cs-prl"/>
    <w:basedOn w:val="Normal"/>
    <w:pPr>
      <w:spacing w:before="100" w:beforeAutospacing="1" w:after="100" w:afterAutospacing="1"/>
    </w:pPr>
  </w:style>
  <w:style w:type="paragraph" w:customStyle="1" w:styleId="cs-phl">
    <w:name w:val="cs-phl"/>
    <w:basedOn w:val="Normal"/>
    <w:pPr>
      <w:spacing w:before="100" w:beforeAutospacing="1" w:after="100" w:afterAutospacing="1"/>
    </w:pPr>
  </w:style>
  <w:style w:type="paragraph" w:customStyle="1" w:styleId="cs-pbn">
    <w:name w:val="cs-pbn"/>
    <w:basedOn w:val="Normal"/>
    <w:pPr>
      <w:spacing w:before="100" w:beforeAutospacing="1" w:after="100" w:afterAutospacing="1"/>
    </w:pPr>
  </w:style>
  <w:style w:type="paragraph" w:customStyle="1" w:styleId="cs-pbs">
    <w:name w:val="cs-pbs"/>
    <w:basedOn w:val="Normal"/>
    <w:pPr>
      <w:spacing w:before="100" w:beforeAutospacing="1" w:after="100" w:afterAutospacing="1"/>
    </w:pPr>
  </w:style>
  <w:style w:type="paragraph" w:customStyle="1" w:styleId="cs-pbm">
    <w:name w:val="cs-pbm"/>
    <w:basedOn w:val="Normal"/>
    <w:pPr>
      <w:spacing w:before="100" w:beforeAutospacing="1" w:after="100" w:afterAutospacing="1"/>
    </w:pPr>
  </w:style>
  <w:style w:type="paragraph" w:customStyle="1" w:styleId="cs-pbl">
    <w:name w:val="cs-pbl"/>
    <w:basedOn w:val="Normal"/>
    <w:pPr>
      <w:spacing w:before="100" w:beforeAutospacing="1" w:after="100" w:afterAutospacing="1"/>
    </w:pPr>
  </w:style>
  <w:style w:type="paragraph" w:customStyle="1" w:styleId="cs-pln">
    <w:name w:val="cs-pln"/>
    <w:basedOn w:val="Normal"/>
    <w:pPr>
      <w:spacing w:before="100" w:beforeAutospacing="1" w:after="100" w:afterAutospacing="1"/>
    </w:pPr>
  </w:style>
  <w:style w:type="paragraph" w:customStyle="1" w:styleId="cs-pls">
    <w:name w:val="cs-pls"/>
    <w:basedOn w:val="Normal"/>
    <w:pPr>
      <w:spacing w:before="100" w:beforeAutospacing="1" w:after="100" w:afterAutospacing="1"/>
    </w:pPr>
  </w:style>
  <w:style w:type="paragraph" w:customStyle="1" w:styleId="cs-plm">
    <w:name w:val="cs-plm"/>
    <w:basedOn w:val="Normal"/>
    <w:pPr>
      <w:spacing w:before="100" w:beforeAutospacing="1" w:after="100" w:afterAutospacing="1"/>
    </w:pPr>
  </w:style>
  <w:style w:type="paragraph" w:customStyle="1" w:styleId="cs-pll">
    <w:name w:val="cs-pll"/>
    <w:basedOn w:val="Normal"/>
    <w:pPr>
      <w:spacing w:before="100" w:beforeAutospacing="1" w:after="100" w:afterAutospacing="1"/>
    </w:pPr>
  </w:style>
  <w:style w:type="paragraph" w:customStyle="1" w:styleId="cs-mtn">
    <w:name w:val="cs-mtn"/>
    <w:basedOn w:val="Normal"/>
    <w:pPr>
      <w:spacing w:after="100" w:afterAutospacing="1"/>
    </w:pPr>
  </w:style>
  <w:style w:type="paragraph" w:customStyle="1" w:styleId="cs-mvn">
    <w:name w:val="cs-mvn"/>
    <w:basedOn w:val="Normal"/>
  </w:style>
  <w:style w:type="paragraph" w:customStyle="1" w:styleId="cs-man">
    <w:name w:val="cs-man"/>
    <w:basedOn w:val="Normal"/>
  </w:style>
  <w:style w:type="paragraph" w:customStyle="1" w:styleId="cs-mts">
    <w:name w:val="cs-mts"/>
    <w:basedOn w:val="Normal"/>
    <w:pPr>
      <w:spacing w:before="120" w:after="100" w:afterAutospacing="1"/>
    </w:pPr>
  </w:style>
  <w:style w:type="paragraph" w:customStyle="1" w:styleId="cs-mvs">
    <w:name w:val="cs-mvs"/>
    <w:basedOn w:val="Normal"/>
    <w:pPr>
      <w:spacing w:before="120" w:after="120"/>
    </w:pPr>
  </w:style>
  <w:style w:type="paragraph" w:customStyle="1" w:styleId="cs-mas">
    <w:name w:val="cs-mas"/>
    <w:basedOn w:val="Normal"/>
    <w:pPr>
      <w:spacing w:before="120" w:after="120"/>
      <w:ind w:left="120" w:right="120"/>
    </w:pPr>
  </w:style>
  <w:style w:type="paragraph" w:customStyle="1" w:styleId="cs-mtm">
    <w:name w:val="cs-mtm"/>
    <w:basedOn w:val="Normal"/>
    <w:pPr>
      <w:spacing w:before="240" w:after="100" w:afterAutospacing="1"/>
    </w:pPr>
  </w:style>
  <w:style w:type="paragraph" w:customStyle="1" w:styleId="cs-mvm">
    <w:name w:val="cs-mvm"/>
    <w:basedOn w:val="Normal"/>
    <w:pPr>
      <w:spacing w:before="240" w:after="240"/>
    </w:pPr>
  </w:style>
  <w:style w:type="paragraph" w:customStyle="1" w:styleId="cs-mam">
    <w:name w:val="cs-mam"/>
    <w:basedOn w:val="Normal"/>
    <w:pPr>
      <w:spacing w:before="240" w:after="240"/>
      <w:ind w:left="240" w:right="240"/>
    </w:pPr>
  </w:style>
  <w:style w:type="paragraph" w:customStyle="1" w:styleId="cs-mtl">
    <w:name w:val="cs-mtl"/>
    <w:basedOn w:val="Normal"/>
    <w:pPr>
      <w:spacing w:before="480" w:after="100" w:afterAutospacing="1"/>
    </w:pPr>
  </w:style>
  <w:style w:type="paragraph" w:customStyle="1" w:styleId="cs-mvl">
    <w:name w:val="cs-mvl"/>
    <w:basedOn w:val="Normal"/>
    <w:pPr>
      <w:spacing w:before="480" w:after="480"/>
    </w:pPr>
  </w:style>
  <w:style w:type="paragraph" w:customStyle="1" w:styleId="cs-mal">
    <w:name w:val="cs-mal"/>
    <w:basedOn w:val="Normal"/>
    <w:pPr>
      <w:spacing w:before="480" w:after="480"/>
      <w:ind w:left="480" w:right="480"/>
    </w:pPr>
  </w:style>
  <w:style w:type="paragraph" w:customStyle="1" w:styleId="cs-mrn">
    <w:name w:val="cs-mrn"/>
    <w:basedOn w:val="Normal"/>
    <w:pPr>
      <w:spacing w:before="100" w:beforeAutospacing="1" w:after="100" w:afterAutospacing="1"/>
    </w:pPr>
  </w:style>
  <w:style w:type="paragraph" w:customStyle="1" w:styleId="cs-mhn">
    <w:name w:val="cs-mhn"/>
    <w:basedOn w:val="Normal"/>
    <w:pPr>
      <w:spacing w:before="100" w:beforeAutospacing="1" w:after="100" w:afterAutospacing="1"/>
    </w:pPr>
  </w:style>
  <w:style w:type="paragraph" w:customStyle="1" w:styleId="cs-mrs">
    <w:name w:val="cs-mrs"/>
    <w:basedOn w:val="Normal"/>
    <w:pPr>
      <w:spacing w:before="100" w:beforeAutospacing="1" w:after="100" w:afterAutospacing="1"/>
      <w:ind w:right="120"/>
    </w:pPr>
  </w:style>
  <w:style w:type="paragraph" w:customStyle="1" w:styleId="cs-mhs">
    <w:name w:val="cs-mhs"/>
    <w:basedOn w:val="Normal"/>
    <w:pPr>
      <w:spacing w:before="100" w:beforeAutospacing="1" w:after="100" w:afterAutospacing="1"/>
      <w:ind w:left="120" w:right="120"/>
    </w:pPr>
  </w:style>
  <w:style w:type="paragraph" w:customStyle="1" w:styleId="cs-mrm">
    <w:name w:val="cs-mrm"/>
    <w:basedOn w:val="Normal"/>
    <w:pPr>
      <w:spacing w:before="100" w:beforeAutospacing="1" w:after="100" w:afterAutospacing="1"/>
      <w:ind w:right="240"/>
    </w:pPr>
  </w:style>
  <w:style w:type="paragraph" w:customStyle="1" w:styleId="cs-mhm">
    <w:name w:val="cs-mhm"/>
    <w:basedOn w:val="Normal"/>
    <w:pPr>
      <w:spacing w:before="100" w:beforeAutospacing="1" w:after="100" w:afterAutospacing="1"/>
      <w:ind w:left="240" w:right="240"/>
    </w:pPr>
  </w:style>
  <w:style w:type="paragraph" w:customStyle="1" w:styleId="cs-mrl">
    <w:name w:val="cs-mrl"/>
    <w:basedOn w:val="Normal"/>
    <w:pPr>
      <w:spacing w:before="100" w:beforeAutospacing="1" w:after="100" w:afterAutospacing="1"/>
      <w:ind w:right="480"/>
    </w:pPr>
  </w:style>
  <w:style w:type="paragraph" w:customStyle="1" w:styleId="cs-mhl">
    <w:name w:val="cs-mhl"/>
    <w:basedOn w:val="Normal"/>
    <w:pPr>
      <w:spacing w:before="100" w:beforeAutospacing="1" w:after="100" w:afterAutospacing="1"/>
      <w:ind w:left="480" w:right="480"/>
    </w:pPr>
  </w:style>
  <w:style w:type="paragraph" w:customStyle="1" w:styleId="cs-mbn">
    <w:name w:val="cs-mbn"/>
    <w:basedOn w:val="Normal"/>
    <w:pPr>
      <w:spacing w:before="100" w:beforeAutospacing="1"/>
    </w:pPr>
  </w:style>
  <w:style w:type="paragraph" w:customStyle="1" w:styleId="cs-mbs">
    <w:name w:val="cs-mbs"/>
    <w:basedOn w:val="Normal"/>
    <w:pPr>
      <w:spacing w:before="100" w:beforeAutospacing="1" w:after="120"/>
    </w:pPr>
  </w:style>
  <w:style w:type="paragraph" w:customStyle="1" w:styleId="cs-mbm">
    <w:name w:val="cs-mbm"/>
    <w:basedOn w:val="Normal"/>
    <w:pPr>
      <w:spacing w:before="100" w:beforeAutospacing="1" w:after="240"/>
    </w:pPr>
  </w:style>
  <w:style w:type="paragraph" w:customStyle="1" w:styleId="cs-mbl">
    <w:name w:val="cs-mbl"/>
    <w:basedOn w:val="Normal"/>
    <w:pPr>
      <w:spacing w:before="100" w:beforeAutospacing="1" w:after="480"/>
    </w:pPr>
  </w:style>
  <w:style w:type="paragraph" w:customStyle="1" w:styleId="cs-mln">
    <w:name w:val="cs-mln"/>
    <w:basedOn w:val="Normal"/>
    <w:pPr>
      <w:spacing w:before="100" w:beforeAutospacing="1" w:after="100" w:afterAutospacing="1"/>
    </w:pPr>
  </w:style>
  <w:style w:type="paragraph" w:customStyle="1" w:styleId="cs-mls">
    <w:name w:val="cs-mls"/>
    <w:basedOn w:val="Normal"/>
    <w:pPr>
      <w:spacing w:before="100" w:beforeAutospacing="1" w:after="100" w:afterAutospacing="1"/>
      <w:ind w:left="120"/>
    </w:pPr>
  </w:style>
  <w:style w:type="paragraph" w:customStyle="1" w:styleId="cs-mlm">
    <w:name w:val="cs-mlm"/>
    <w:basedOn w:val="Normal"/>
    <w:pPr>
      <w:spacing w:before="100" w:beforeAutospacing="1" w:after="100" w:afterAutospacing="1"/>
      <w:ind w:left="240"/>
    </w:pPr>
  </w:style>
  <w:style w:type="paragraph" w:customStyle="1" w:styleId="cs-mll">
    <w:name w:val="cs-mll"/>
    <w:basedOn w:val="Normal"/>
    <w:pPr>
      <w:spacing w:before="100" w:beforeAutospacing="1" w:after="100" w:afterAutospacing="1"/>
      <w:ind w:left="480"/>
    </w:pPr>
  </w:style>
  <w:style w:type="paragraph" w:customStyle="1" w:styleId="x-sidebar">
    <w:name w:val="x-sidebar"/>
    <w:basedOn w:val="Normal"/>
    <w:pPr>
      <w:pBdr>
        <w:left w:val="single" w:sz="6" w:space="15" w:color="33CCFF"/>
      </w:pBdr>
      <w:spacing w:before="100" w:beforeAutospacing="1" w:after="100" w:afterAutospacing="1"/>
    </w:pPr>
  </w:style>
  <w:style w:type="paragraph" w:customStyle="1" w:styleId="w-b">
    <w:name w:val="w-b"/>
    <w:basedOn w:val="Normal"/>
    <w:pPr>
      <w:spacing w:before="100" w:beforeAutospacing="1" w:after="100" w:afterAutospacing="1"/>
    </w:pPr>
  </w:style>
  <w:style w:type="paragraph" w:customStyle="1" w:styleId="w-h">
    <w:name w:val="w-h"/>
    <w:basedOn w:val="Normal"/>
    <w:pPr>
      <w:spacing w:before="100" w:beforeAutospacing="1" w:after="100" w:afterAutospacing="1"/>
    </w:pPr>
  </w:style>
  <w:style w:type="paragraph" w:customStyle="1" w:styleId="cfc-h-tx">
    <w:name w:val="cfc-h-tx"/>
    <w:basedOn w:val="Normal"/>
    <w:pPr>
      <w:spacing w:before="100" w:beforeAutospacing="1" w:after="100" w:afterAutospacing="1"/>
    </w:pPr>
    <w:rPr>
      <w:color w:val="272727"/>
    </w:rPr>
  </w:style>
  <w:style w:type="paragraph" w:customStyle="1" w:styleId="cfc-h-bd">
    <w:name w:val="cfc-h-bd"/>
    <w:basedOn w:val="Normal"/>
    <w:pPr>
      <w:spacing w:before="100" w:beforeAutospacing="1" w:after="100" w:afterAutospacing="1"/>
    </w:pPr>
  </w:style>
  <w:style w:type="paragraph" w:customStyle="1" w:styleId="cfc-h-bg">
    <w:name w:val="cfc-h-bg"/>
    <w:basedOn w:val="Normal"/>
    <w:pPr>
      <w:shd w:val="clear" w:color="auto" w:fill="272727"/>
      <w:spacing w:before="100" w:beforeAutospacing="1" w:after="100" w:afterAutospacing="1"/>
    </w:pPr>
  </w:style>
  <w:style w:type="paragraph" w:customStyle="1" w:styleId="cfc-b-tx">
    <w:name w:val="cfc-b-tx"/>
    <w:basedOn w:val="Normal"/>
    <w:pPr>
      <w:spacing w:before="100" w:beforeAutospacing="1" w:after="100" w:afterAutospacing="1"/>
    </w:pPr>
    <w:rPr>
      <w:color w:val="676161"/>
    </w:rPr>
  </w:style>
  <w:style w:type="paragraph" w:customStyle="1" w:styleId="cfc-b-bd">
    <w:name w:val="cfc-b-bd"/>
    <w:basedOn w:val="Normal"/>
    <w:pPr>
      <w:spacing w:before="100" w:beforeAutospacing="1" w:after="100" w:afterAutospacing="1"/>
    </w:pPr>
  </w:style>
  <w:style w:type="paragraph" w:customStyle="1" w:styleId="cfc-b-bg">
    <w:name w:val="cfc-b-bg"/>
    <w:basedOn w:val="Normal"/>
    <w:pPr>
      <w:shd w:val="clear" w:color="auto" w:fill="676161"/>
      <w:spacing w:before="100" w:beforeAutospacing="1" w:after="100" w:afterAutospacing="1"/>
    </w:pPr>
  </w:style>
  <w:style w:type="paragraph" w:customStyle="1" w:styleId="html5vid">
    <w:name w:val="html5vid"/>
    <w:basedOn w:val="Normal"/>
    <w:pPr>
      <w:spacing w:before="100" w:beforeAutospacing="1" w:after="100" w:afterAutospacing="1"/>
    </w:pPr>
  </w:style>
  <w:style w:type="paragraph" w:customStyle="1" w:styleId="remove">
    <w:name w:val="remove"/>
    <w:basedOn w:val="Normal"/>
    <w:pPr>
      <w:spacing w:before="100" w:beforeAutospacing="1" w:after="100" w:afterAutospacing="1"/>
    </w:pPr>
  </w:style>
  <w:style w:type="paragraph" w:customStyle="1" w:styleId="revsliderwrapper">
    <w:name w:val="rev_slider_wrapper"/>
    <w:basedOn w:val="Normal"/>
    <w:pPr>
      <w:spacing w:before="100" w:beforeAutospacing="1" w:after="100" w:afterAutospacing="1"/>
    </w:pPr>
  </w:style>
  <w:style w:type="paragraph" w:customStyle="1" w:styleId="rs-layer">
    <w:name w:val="rs-layer"/>
    <w:basedOn w:val="Normal"/>
    <w:pPr>
      <w:spacing w:before="100" w:beforeAutospacing="1" w:after="100" w:afterAutospacing="1"/>
    </w:pPr>
  </w:style>
  <w:style w:type="character" w:customStyle="1" w:styleId="cli-necessary-caption">
    <w:name w:val="cli-necessary-caption"/>
    <w:basedOn w:val="DefaultParagraphFont"/>
    <w:rPr>
      <w:color w:val="000000"/>
      <w:sz w:val="18"/>
      <w:szCs w:val="18"/>
    </w:rPr>
  </w:style>
  <w:style w:type="character" w:customStyle="1" w:styleId="bypostauthor">
    <w:name w:val="bypostauthor"/>
    <w:basedOn w:val="DefaultParagraphFont"/>
    <w:rPr>
      <w:b/>
      <w:bCs/>
      <w:caps/>
      <w:vanish w:val="0"/>
      <w:webHidden w:val="0"/>
      <w:spacing w:val="15"/>
      <w:sz w:val="12"/>
      <w:szCs w:val="12"/>
      <w:specVanish w:val="0"/>
    </w:rPr>
  </w:style>
  <w:style w:type="character" w:customStyle="1" w:styleId="comment-link">
    <w:name w:val="comment-link"/>
    <w:basedOn w:val="DefaultParagraphFont"/>
  </w:style>
  <w:style w:type="character" w:customStyle="1" w:styleId="post-tags-links">
    <w:name w:val="post-tags-links"/>
    <w:basedOn w:val="DefaultParagraphFont"/>
  </w:style>
  <w:style w:type="character" w:customStyle="1" w:styleId="current">
    <w:name w:val="current"/>
    <w:basedOn w:val="DefaultParagraphFont"/>
  </w:style>
  <w:style w:type="character" w:customStyle="1" w:styleId="pages">
    <w:name w:val="pages"/>
    <w:basedOn w:val="DefaultParagraphFont"/>
  </w:style>
  <w:style w:type="character" w:customStyle="1" w:styleId="dots">
    <w:name w:val="dots"/>
    <w:basedOn w:val="DefaultParagraphFont"/>
  </w:style>
  <w:style w:type="character" w:customStyle="1" w:styleId="expand">
    <w:name w:val="expand"/>
    <w:basedOn w:val="DefaultParagraphFont"/>
  </w:style>
  <w:style w:type="character" w:customStyle="1" w:styleId="x-visible-desktop">
    <w:name w:val="x-visible-desktop"/>
    <w:basedOn w:val="DefaultParagraphFont"/>
    <w:rPr>
      <w:vanish w:val="0"/>
      <w:webHidden w:val="0"/>
      <w:specVanish w:val="0"/>
    </w:rPr>
  </w:style>
  <w:style w:type="paragraph" w:customStyle="1" w:styleId="comment">
    <w:name w:val="comment"/>
    <w:basedOn w:val="Normal"/>
  </w:style>
  <w:style w:type="paragraph" w:customStyle="1" w:styleId="gdpr-modal-dialog1">
    <w:name w:val="gdpr-modal-dialog1"/>
    <w:basedOn w:val="Normal"/>
    <w:pPr>
      <w:spacing w:after="360"/>
    </w:pPr>
    <w:rPr>
      <w:rFonts w:ascii="Segoe UI" w:hAnsi="Segoe UI" w:cs="Segoe UI"/>
      <w:color w:val="212529"/>
    </w:rPr>
  </w:style>
  <w:style w:type="paragraph" w:customStyle="1" w:styleId="row1">
    <w:name w:val="row1"/>
    <w:basedOn w:val="Normal"/>
    <w:pPr>
      <w:ind w:left="-225" w:right="-225"/>
    </w:pPr>
  </w:style>
  <w:style w:type="paragraph" w:customStyle="1" w:styleId="modal-body1">
    <w:name w:val="modal-body1"/>
    <w:basedOn w:val="Normal"/>
    <w:pPr>
      <w:spacing w:after="360"/>
    </w:pPr>
  </w:style>
  <w:style w:type="paragraph" w:customStyle="1" w:styleId="close1">
    <w:name w:val="close1"/>
    <w:basedOn w:val="Normal"/>
    <w:pPr>
      <w:spacing w:after="360"/>
    </w:pPr>
    <w:rPr>
      <w:b/>
      <w:bCs/>
      <w:color w:val="000000"/>
      <w:sz w:val="27"/>
      <w:szCs w:val="27"/>
    </w:rPr>
  </w:style>
  <w:style w:type="paragraph" w:customStyle="1" w:styleId="gdpr-slider1">
    <w:name w:val="gdpr-slider1"/>
    <w:basedOn w:val="Normal"/>
    <w:pPr>
      <w:shd w:val="clear" w:color="auto" w:fill="E3E1E8"/>
      <w:spacing w:after="360"/>
    </w:pPr>
  </w:style>
  <w:style w:type="paragraph" w:customStyle="1" w:styleId="gdpr-button-wrapper1">
    <w:name w:val="gdpr-button-wrapper1"/>
    <w:basedOn w:val="Normal"/>
    <w:pPr>
      <w:pBdr>
        <w:top w:val="single" w:sz="6" w:space="23" w:color="D6D6D6"/>
      </w:pBdr>
      <w:spacing w:before="450" w:after="360"/>
    </w:pPr>
    <w:rPr>
      <w:color w:val="343438"/>
      <w:sz w:val="21"/>
      <w:szCs w:val="21"/>
    </w:rPr>
  </w:style>
  <w:style w:type="paragraph" w:customStyle="1" w:styleId="btn-gdpr1">
    <w:name w:val="btn-gdpr1"/>
    <w:basedOn w:val="Normal"/>
    <w:pPr>
      <w:shd w:val="clear" w:color="auto" w:fill="0070AD"/>
      <w:spacing w:after="360"/>
      <w:jc w:val="center"/>
      <w:textAlignment w:val="center"/>
    </w:pPr>
    <w:rPr>
      <w:color w:val="FFFFFF"/>
      <w:sz w:val="21"/>
      <w:szCs w:val="21"/>
    </w:rPr>
  </w:style>
  <w:style w:type="paragraph" w:customStyle="1" w:styleId="cli-modal-dialog1">
    <w:name w:val="cli-modal-dialog1"/>
    <w:basedOn w:val="Normal"/>
    <w:pPr>
      <w:spacing w:after="360"/>
    </w:pPr>
    <w:rPr>
      <w:rFonts w:ascii="inherit" w:hAnsi="inherit" w:cs="Segoe UI"/>
      <w:color w:val="212529"/>
    </w:rPr>
  </w:style>
  <w:style w:type="paragraph" w:customStyle="1" w:styleId="row2">
    <w:name w:val="row2"/>
    <w:basedOn w:val="Normal"/>
    <w:pPr>
      <w:ind w:left="-225" w:right="-225"/>
    </w:pPr>
  </w:style>
  <w:style w:type="paragraph" w:customStyle="1" w:styleId="modal-body2">
    <w:name w:val="modal-body2"/>
    <w:basedOn w:val="Normal"/>
    <w:pPr>
      <w:spacing w:after="360"/>
    </w:pPr>
  </w:style>
  <w:style w:type="paragraph" w:customStyle="1" w:styleId="cli-modal-close1">
    <w:name w:val="cli-modal-close1"/>
    <w:basedOn w:val="Normal"/>
    <w:pPr>
      <w:spacing w:after="360"/>
    </w:pPr>
    <w:rPr>
      <w:b/>
      <w:bCs/>
      <w:color w:val="000000"/>
    </w:rPr>
  </w:style>
  <w:style w:type="paragraph" w:customStyle="1" w:styleId="cli-slider1">
    <w:name w:val="cli-slider1"/>
    <w:basedOn w:val="Normal"/>
    <w:pPr>
      <w:shd w:val="clear" w:color="auto" w:fill="E3E1E8"/>
      <w:spacing w:after="360"/>
    </w:pPr>
    <w:rPr>
      <w:sz w:val="2"/>
      <w:szCs w:val="2"/>
    </w:rPr>
  </w:style>
  <w:style w:type="paragraph" w:customStyle="1" w:styleId="cli-nav-link1">
    <w:name w:val="cli-nav-link1"/>
    <w:basedOn w:val="Normal"/>
    <w:pPr>
      <w:pBdr>
        <w:top w:val="single" w:sz="6" w:space="0" w:color="CCCCCC"/>
        <w:left w:val="single" w:sz="6" w:space="0" w:color="CCCCCC"/>
        <w:bottom w:val="single" w:sz="6" w:space="0" w:color="CCCCCC"/>
        <w:right w:val="single" w:sz="6" w:space="0" w:color="CCCCCC"/>
      </w:pBdr>
      <w:spacing w:after="150"/>
    </w:pPr>
    <w:rPr>
      <w:color w:val="2A2A2A"/>
      <w:sz w:val="21"/>
      <w:szCs w:val="21"/>
    </w:rPr>
  </w:style>
  <w:style w:type="paragraph" w:customStyle="1" w:styleId="cli-button-wrapper1">
    <w:name w:val="cli-button-wrapper1"/>
    <w:basedOn w:val="Normal"/>
    <w:pPr>
      <w:pBdr>
        <w:top w:val="single" w:sz="6" w:space="23" w:color="D6D6D6"/>
      </w:pBdr>
      <w:spacing w:before="450" w:after="360"/>
    </w:pPr>
    <w:rPr>
      <w:color w:val="343438"/>
      <w:sz w:val="21"/>
      <w:szCs w:val="21"/>
    </w:rPr>
  </w:style>
  <w:style w:type="paragraph" w:customStyle="1" w:styleId="cli-row1">
    <w:name w:val="cli-row1"/>
    <w:basedOn w:val="Normal"/>
    <w:pPr>
      <w:spacing w:before="300" w:after="360"/>
      <w:ind w:left="-225" w:right="-225"/>
    </w:pPr>
  </w:style>
  <w:style w:type="paragraph" w:customStyle="1" w:styleId="cli-col-41">
    <w:name w:val="cli-col-41"/>
    <w:basedOn w:val="Normal"/>
    <w:pPr>
      <w:spacing w:after="360"/>
    </w:pPr>
  </w:style>
  <w:style w:type="paragraph" w:customStyle="1" w:styleId="cli-tab-container1">
    <w:name w:val="cli-tab-container1"/>
    <w:basedOn w:val="Normal"/>
    <w:pPr>
      <w:spacing w:after="360"/>
    </w:pPr>
    <w:rPr>
      <w:vanish/>
    </w:rPr>
  </w:style>
  <w:style w:type="paragraph" w:customStyle="1" w:styleId="cli-btn1">
    <w:name w:val="cli-btn1"/>
    <w:basedOn w:val="Normal"/>
    <w:pPr>
      <w:shd w:val="clear" w:color="auto" w:fill="00ACAD"/>
      <w:spacing w:after="360"/>
      <w:jc w:val="center"/>
      <w:textAlignment w:val="center"/>
    </w:pPr>
    <w:rPr>
      <w:sz w:val="21"/>
      <w:szCs w:val="21"/>
    </w:rPr>
  </w:style>
  <w:style w:type="paragraph" w:customStyle="1" w:styleId="wt-cli-privacy-accept-btn1">
    <w:name w:val="wt-cli-privacy-accept-btn1"/>
    <w:basedOn w:val="Normal"/>
    <w:pPr>
      <w:shd w:val="clear" w:color="auto" w:fill="61A229"/>
      <w:spacing w:after="360"/>
    </w:pPr>
    <w:rPr>
      <w:color w:val="FFFFFF"/>
    </w:rPr>
  </w:style>
  <w:style w:type="paragraph" w:customStyle="1" w:styleId="cli-tab-section-container1">
    <w:name w:val="cli-tab-section-container1"/>
    <w:basedOn w:val="Normal"/>
    <w:pPr>
      <w:spacing w:after="360"/>
    </w:pPr>
  </w:style>
  <w:style w:type="paragraph" w:customStyle="1" w:styleId="cli-tab-content1">
    <w:name w:val="cli-tab-content1"/>
    <w:basedOn w:val="Normal"/>
    <w:pPr>
      <w:shd w:val="clear" w:color="auto" w:fill="FFFFFF"/>
      <w:spacing w:after="360"/>
    </w:pPr>
    <w:rPr>
      <w:vanish/>
    </w:rPr>
  </w:style>
  <w:style w:type="paragraph" w:customStyle="1" w:styleId="cli-privacy-overview1">
    <w:name w:val="cli-privacy-overview1"/>
    <w:basedOn w:val="Normal"/>
    <w:pPr>
      <w:spacing w:after="360"/>
    </w:pPr>
    <w:rPr>
      <w:vanish/>
    </w:rPr>
  </w:style>
  <w:style w:type="paragraph" w:customStyle="1" w:styleId="cli-bar-container1">
    <w:name w:val="cli-bar-container1"/>
    <w:basedOn w:val="Normal"/>
  </w:style>
  <w:style w:type="paragraph" w:customStyle="1" w:styleId="cli-bar-container2">
    <w:name w:val="cli-bar-container2"/>
    <w:basedOn w:val="Normal"/>
  </w:style>
  <w:style w:type="paragraph" w:customStyle="1" w:styleId="cli-bar-message1">
    <w:name w:val="cli-bar-message1"/>
    <w:basedOn w:val="Normal"/>
    <w:pPr>
      <w:spacing w:after="360"/>
    </w:pPr>
  </w:style>
  <w:style w:type="paragraph" w:customStyle="1" w:styleId="cli-bar-message2">
    <w:name w:val="cli-bar-message2"/>
    <w:basedOn w:val="Normal"/>
    <w:pPr>
      <w:spacing w:after="360"/>
    </w:pPr>
  </w:style>
  <w:style w:type="paragraph" w:customStyle="1" w:styleId="cli-bar-message3">
    <w:name w:val="cli-bar-message3"/>
    <w:basedOn w:val="Normal"/>
    <w:pPr>
      <w:spacing w:after="360"/>
    </w:pPr>
  </w:style>
  <w:style w:type="paragraph" w:customStyle="1" w:styleId="cli-bar-btncontainer1">
    <w:name w:val="cli-bar-btn_container1"/>
    <w:basedOn w:val="Normal"/>
    <w:pPr>
      <w:spacing w:before="120" w:after="360"/>
    </w:pPr>
  </w:style>
  <w:style w:type="paragraph" w:customStyle="1" w:styleId="cli-bar-btncontainer2">
    <w:name w:val="cli-bar-btn_container2"/>
    <w:basedOn w:val="Normal"/>
    <w:pPr>
      <w:spacing w:before="120" w:after="360"/>
    </w:pPr>
  </w:style>
  <w:style w:type="paragraph" w:customStyle="1" w:styleId="climessagebarhead1">
    <w:name w:val="cli_messagebar_head1"/>
    <w:basedOn w:val="Normal"/>
    <w:pPr>
      <w:spacing w:after="75"/>
    </w:pPr>
  </w:style>
  <w:style w:type="paragraph" w:customStyle="1" w:styleId="wt-cli-ccpa-element1">
    <w:name w:val="wt-cli-ccpa-element1"/>
    <w:basedOn w:val="Normal"/>
    <w:pPr>
      <w:spacing w:before="75" w:after="360"/>
    </w:pPr>
  </w:style>
  <w:style w:type="paragraph" w:customStyle="1" w:styleId="wt-cli-ccpa-checkbox1">
    <w:name w:val="wt-cli-ccpa-checkbox1"/>
    <w:basedOn w:val="Normal"/>
    <w:pPr>
      <w:spacing w:before="75" w:after="360"/>
    </w:pPr>
  </w:style>
  <w:style w:type="paragraph" w:customStyle="1" w:styleId="cliactionbutton1">
    <w:name w:val="cli_action_button1"/>
    <w:basedOn w:val="Normal"/>
    <w:pPr>
      <w:spacing w:after="360"/>
      <w:ind w:left="75"/>
    </w:pPr>
  </w:style>
  <w:style w:type="paragraph" w:customStyle="1" w:styleId="cli-plugin-main-link1">
    <w:name w:val="cli-plugin-main-link1"/>
    <w:basedOn w:val="Normal"/>
    <w:pPr>
      <w:spacing w:after="360"/>
      <w:ind w:left="75"/>
    </w:pPr>
    <w:rPr>
      <w:u w:val="single"/>
    </w:rPr>
  </w:style>
  <w:style w:type="paragraph" w:customStyle="1" w:styleId="clisettingsbutton1">
    <w:name w:val="cli_settings_button1"/>
    <w:basedOn w:val="Normal"/>
    <w:pPr>
      <w:spacing w:after="360"/>
      <w:ind w:left="75"/>
    </w:pPr>
  </w:style>
  <w:style w:type="paragraph" w:customStyle="1" w:styleId="cli-plugin-button1">
    <w:name w:val="cli-plugin-button1"/>
    <w:basedOn w:val="Normal"/>
    <w:pPr>
      <w:spacing w:before="75" w:after="75"/>
    </w:pPr>
  </w:style>
  <w:style w:type="paragraph" w:customStyle="1" w:styleId="rs-untoggled-content1">
    <w:name w:val="rs-untoggled-content1"/>
    <w:basedOn w:val="Normal"/>
    <w:pPr>
      <w:spacing w:after="360"/>
    </w:pPr>
  </w:style>
  <w:style w:type="paragraph" w:customStyle="1" w:styleId="rs-toggled-content1">
    <w:name w:val="rs-toggled-content1"/>
    <w:basedOn w:val="Normal"/>
    <w:pPr>
      <w:spacing w:after="360"/>
    </w:pPr>
    <w:rPr>
      <w:vanish/>
    </w:rPr>
  </w:style>
  <w:style w:type="paragraph" w:customStyle="1" w:styleId="tp-video-play-button1">
    <w:name w:val="tp-video-play-button1"/>
    <w:basedOn w:val="Normal"/>
    <w:pPr>
      <w:shd w:val="clear" w:color="auto" w:fill="000000"/>
      <w:spacing w:after="360" w:line="750" w:lineRule="atLeast"/>
      <w:ind w:left="-375"/>
      <w:jc w:val="center"/>
      <w:textAlignment w:val="top"/>
    </w:pPr>
    <w:rPr>
      <w:vanish/>
      <w:color w:val="FFFFFF"/>
    </w:rPr>
  </w:style>
  <w:style w:type="paragraph" w:customStyle="1" w:styleId="html5vid1">
    <w:name w:val="html5vid1"/>
    <w:basedOn w:val="Normal"/>
    <w:pPr>
      <w:spacing w:after="360"/>
    </w:pPr>
  </w:style>
  <w:style w:type="paragraph" w:customStyle="1" w:styleId="tp-video-play-button2">
    <w:name w:val="tp-video-play-button2"/>
    <w:basedOn w:val="Normal"/>
    <w:pPr>
      <w:shd w:val="clear" w:color="auto" w:fill="000000"/>
      <w:spacing w:after="360" w:line="750" w:lineRule="atLeast"/>
      <w:ind w:left="-375"/>
      <w:jc w:val="center"/>
      <w:textAlignment w:val="top"/>
    </w:pPr>
    <w:rPr>
      <w:color w:val="FFFFFF"/>
    </w:rPr>
  </w:style>
  <w:style w:type="paragraph" w:customStyle="1" w:styleId="tp-revstop1">
    <w:name w:val="tp-revstop1"/>
    <w:basedOn w:val="Normal"/>
    <w:pPr>
      <w:pBdr>
        <w:left w:val="single" w:sz="36" w:space="0" w:color="FFFFFF"/>
        <w:right w:val="single" w:sz="36" w:space="0" w:color="FFFFFF"/>
      </w:pBdr>
      <w:spacing w:before="75" w:after="360"/>
      <w:ind w:left="165"/>
    </w:pPr>
    <w:rPr>
      <w:vanish/>
    </w:rPr>
  </w:style>
  <w:style w:type="paragraph" w:customStyle="1" w:styleId="revicon-right-dir1">
    <w:name w:val="revicon-right-dir1"/>
    <w:basedOn w:val="Normal"/>
    <w:pPr>
      <w:spacing w:after="360"/>
    </w:pPr>
    <w:rPr>
      <w:vanish/>
    </w:rPr>
  </w:style>
  <w:style w:type="paragraph" w:customStyle="1" w:styleId="tp-revstop2">
    <w:name w:val="tp-revstop2"/>
    <w:basedOn w:val="Normal"/>
    <w:pPr>
      <w:spacing w:after="360"/>
    </w:pPr>
  </w:style>
  <w:style w:type="paragraph" w:customStyle="1" w:styleId="tp-video-play-button3">
    <w:name w:val="tp-video-play-button3"/>
    <w:basedOn w:val="Normal"/>
    <w:pPr>
      <w:shd w:val="clear" w:color="auto" w:fill="000000"/>
      <w:spacing w:after="360" w:line="750" w:lineRule="atLeast"/>
      <w:ind w:left="-375"/>
      <w:jc w:val="center"/>
      <w:textAlignment w:val="top"/>
    </w:pPr>
    <w:rPr>
      <w:vanish/>
      <w:color w:val="FFFFFF"/>
    </w:rPr>
  </w:style>
  <w:style w:type="paragraph" w:customStyle="1" w:styleId="tp-video-play-button4">
    <w:name w:val="tp-video-play-button4"/>
    <w:basedOn w:val="Normal"/>
    <w:pPr>
      <w:shd w:val="clear" w:color="auto" w:fill="000000"/>
      <w:spacing w:after="360" w:line="750" w:lineRule="atLeast"/>
      <w:ind w:left="-375"/>
      <w:jc w:val="center"/>
      <w:textAlignment w:val="top"/>
    </w:pPr>
    <w:rPr>
      <w:vanish/>
      <w:color w:val="FFFFFF"/>
    </w:rPr>
  </w:style>
  <w:style w:type="paragraph" w:customStyle="1" w:styleId="star-rating1">
    <w:name w:val="star-rating1"/>
    <w:basedOn w:val="Normal"/>
    <w:pPr>
      <w:spacing w:after="360"/>
      <w:textAlignment w:val="top"/>
    </w:pPr>
    <w:rPr>
      <w:rFonts w:ascii="star" w:hAnsi="star"/>
      <w:color w:val="FFC321"/>
    </w:rPr>
  </w:style>
  <w:style w:type="paragraph" w:customStyle="1" w:styleId="star-rating2">
    <w:name w:val="star-rating2"/>
    <w:basedOn w:val="Normal"/>
    <w:pPr>
      <w:spacing w:after="360"/>
    </w:pPr>
    <w:rPr>
      <w:rFonts w:ascii="star" w:hAnsi="star"/>
    </w:rPr>
  </w:style>
  <w:style w:type="paragraph" w:customStyle="1" w:styleId="rs-layer1">
    <w:name w:val="rs-layer1"/>
    <w:basedOn w:val="Normal"/>
    <w:pPr>
      <w:pBdr>
        <w:top w:val="dashed" w:sz="6" w:space="0" w:color="C0392B"/>
        <w:left w:val="dashed" w:sz="6" w:space="0" w:color="C0392B"/>
        <w:bottom w:val="dashed" w:sz="6" w:space="0" w:color="C0392B"/>
        <w:right w:val="dashed" w:sz="6" w:space="0" w:color="C0392B"/>
      </w:pBdr>
      <w:spacing w:after="360"/>
    </w:pPr>
  </w:style>
  <w:style w:type="paragraph" w:customStyle="1" w:styleId="rt-equal-height1">
    <w:name w:val="rt-equal-height1"/>
    <w:basedOn w:val="Normal"/>
    <w:pPr>
      <w:spacing w:after="225"/>
    </w:pPr>
  </w:style>
  <w:style w:type="character" w:customStyle="1" w:styleId="comment-link1">
    <w:name w:val="comment-link1"/>
    <w:basedOn w:val="DefaultParagraphFont"/>
  </w:style>
  <w:style w:type="character" w:customStyle="1" w:styleId="post-tags-links1">
    <w:name w:val="post-tags-links1"/>
    <w:basedOn w:val="DefaultParagraphFont"/>
  </w:style>
  <w:style w:type="paragraph" w:customStyle="1" w:styleId="post-content1">
    <w:name w:val="post-content1"/>
    <w:basedOn w:val="Normal"/>
    <w:pPr>
      <w:spacing w:after="150"/>
    </w:pPr>
  </w:style>
  <w:style w:type="paragraph" w:customStyle="1" w:styleId="rt-holder1">
    <w:name w:val="rt-holder1"/>
    <w:basedOn w:val="Normal"/>
    <w:pPr>
      <w:spacing w:after="360"/>
    </w:pPr>
  </w:style>
  <w:style w:type="paragraph" w:customStyle="1" w:styleId="overlay1">
    <w:name w:val="overlay1"/>
    <w:basedOn w:val="Normal"/>
    <w:pPr>
      <w:spacing w:after="360"/>
      <w:jc w:val="center"/>
    </w:pPr>
  </w:style>
  <w:style w:type="paragraph" w:customStyle="1" w:styleId="view-details1">
    <w:name w:val="view-details1"/>
    <w:basedOn w:val="Normal"/>
    <w:pPr>
      <w:pBdr>
        <w:top w:val="single" w:sz="6" w:space="0" w:color="FFFFFF"/>
        <w:left w:val="single" w:sz="6" w:space="0" w:color="FFFFFF"/>
        <w:bottom w:val="single" w:sz="6" w:space="0" w:color="FFFFFF"/>
        <w:right w:val="single" w:sz="6" w:space="0" w:color="FFFFFF"/>
      </w:pBdr>
      <w:spacing w:after="360"/>
      <w:jc w:val="center"/>
    </w:pPr>
    <w:rPr>
      <w:sz w:val="30"/>
      <w:szCs w:val="30"/>
    </w:rPr>
  </w:style>
  <w:style w:type="paragraph" w:customStyle="1" w:styleId="rt-detail1">
    <w:name w:val="rt-detail1"/>
    <w:basedOn w:val="Normal"/>
    <w:pPr>
      <w:shd w:val="clear" w:color="auto" w:fill="FFFFFF"/>
      <w:spacing w:after="360"/>
    </w:pPr>
  </w:style>
  <w:style w:type="paragraph" w:customStyle="1" w:styleId="view-details2">
    <w:name w:val="view-details2"/>
    <w:basedOn w:val="Normal"/>
    <w:pPr>
      <w:pBdr>
        <w:top w:val="single" w:sz="6" w:space="0" w:color="FFFFFF"/>
        <w:left w:val="single" w:sz="6" w:space="0" w:color="FFFFFF"/>
        <w:bottom w:val="single" w:sz="6" w:space="0" w:color="FFFFFF"/>
        <w:right w:val="single" w:sz="6" w:space="0" w:color="FFFFFF"/>
      </w:pBdr>
      <w:spacing w:after="360"/>
      <w:jc w:val="center"/>
    </w:pPr>
  </w:style>
  <w:style w:type="paragraph" w:customStyle="1" w:styleId="post-meta1">
    <w:name w:val="post-meta1"/>
    <w:basedOn w:val="Normal"/>
    <w:pPr>
      <w:spacing w:before="150" w:after="360"/>
      <w:jc w:val="right"/>
    </w:pPr>
  </w:style>
  <w:style w:type="paragraph" w:customStyle="1" w:styleId="read-more1">
    <w:name w:val="read-more1"/>
    <w:basedOn w:val="Normal"/>
    <w:pPr>
      <w:spacing w:after="360"/>
      <w:jc w:val="right"/>
    </w:pPr>
  </w:style>
  <w:style w:type="paragraph" w:customStyle="1" w:styleId="rt-holder2">
    <w:name w:val="rt-holder2"/>
    <w:basedOn w:val="Normal"/>
    <w:pPr>
      <w:spacing w:after="360"/>
    </w:pPr>
  </w:style>
  <w:style w:type="paragraph" w:customStyle="1" w:styleId="overlay2">
    <w:name w:val="overlay2"/>
    <w:basedOn w:val="Normal"/>
    <w:pPr>
      <w:spacing w:after="360"/>
      <w:jc w:val="center"/>
    </w:pPr>
  </w:style>
  <w:style w:type="paragraph" w:customStyle="1" w:styleId="view-details3">
    <w:name w:val="view-details3"/>
    <w:basedOn w:val="Normal"/>
    <w:pPr>
      <w:pBdr>
        <w:top w:val="single" w:sz="6" w:space="0" w:color="FFFFFF"/>
        <w:left w:val="single" w:sz="6" w:space="0" w:color="FFFFFF"/>
        <w:bottom w:val="single" w:sz="6" w:space="0" w:color="FFFFFF"/>
        <w:right w:val="single" w:sz="6" w:space="0" w:color="FFFFFF"/>
      </w:pBdr>
      <w:spacing w:after="360"/>
      <w:jc w:val="center"/>
    </w:pPr>
    <w:rPr>
      <w:color w:val="FFFFFF"/>
      <w:sz w:val="30"/>
      <w:szCs w:val="30"/>
    </w:rPr>
  </w:style>
  <w:style w:type="paragraph" w:customStyle="1" w:styleId="read-more2">
    <w:name w:val="read-more2"/>
    <w:basedOn w:val="Normal"/>
    <w:pPr>
      <w:spacing w:after="360"/>
      <w:jc w:val="right"/>
    </w:pPr>
  </w:style>
  <w:style w:type="paragraph" w:customStyle="1" w:styleId="rt-holder3">
    <w:name w:val="rt-holder3"/>
    <w:basedOn w:val="Normal"/>
    <w:pPr>
      <w:spacing w:after="360"/>
    </w:pPr>
  </w:style>
  <w:style w:type="paragraph" w:customStyle="1" w:styleId="overlay3">
    <w:name w:val="overlay3"/>
    <w:basedOn w:val="Normal"/>
    <w:pPr>
      <w:spacing w:after="360"/>
      <w:jc w:val="center"/>
    </w:pPr>
  </w:style>
  <w:style w:type="paragraph" w:customStyle="1" w:styleId="view-details4">
    <w:name w:val="view-details4"/>
    <w:basedOn w:val="Normal"/>
    <w:pPr>
      <w:pBdr>
        <w:top w:val="single" w:sz="6" w:space="0" w:color="FFFFFF"/>
        <w:left w:val="single" w:sz="6" w:space="0" w:color="FFFFFF"/>
        <w:bottom w:val="single" w:sz="6" w:space="0" w:color="FFFFFF"/>
        <w:right w:val="single" w:sz="6" w:space="0" w:color="FFFFFF"/>
      </w:pBdr>
      <w:spacing w:after="360"/>
      <w:jc w:val="center"/>
    </w:pPr>
    <w:rPr>
      <w:color w:val="FFFFFF"/>
      <w:sz w:val="30"/>
      <w:szCs w:val="30"/>
    </w:rPr>
  </w:style>
  <w:style w:type="paragraph" w:customStyle="1" w:styleId="read-more3">
    <w:name w:val="read-more3"/>
    <w:basedOn w:val="Normal"/>
    <w:pPr>
      <w:spacing w:after="360" w:line="360" w:lineRule="atLeast"/>
      <w:jc w:val="right"/>
    </w:pPr>
  </w:style>
  <w:style w:type="paragraph" w:customStyle="1" w:styleId="rt-holder4">
    <w:name w:val="rt-holder4"/>
    <w:basedOn w:val="Normal"/>
    <w:pPr>
      <w:spacing w:after="360"/>
    </w:pPr>
  </w:style>
  <w:style w:type="paragraph" w:customStyle="1" w:styleId="overlay4">
    <w:name w:val="overlay4"/>
    <w:basedOn w:val="Normal"/>
    <w:pPr>
      <w:spacing w:after="360"/>
      <w:jc w:val="center"/>
    </w:pPr>
  </w:style>
  <w:style w:type="paragraph" w:customStyle="1" w:styleId="view-details5">
    <w:name w:val="view-details5"/>
    <w:basedOn w:val="Normal"/>
    <w:pPr>
      <w:pBdr>
        <w:top w:val="single" w:sz="6" w:space="0" w:color="FFFFFF"/>
        <w:left w:val="single" w:sz="6" w:space="0" w:color="FFFFFF"/>
        <w:bottom w:val="single" w:sz="6" w:space="0" w:color="FFFFFF"/>
        <w:right w:val="single" w:sz="6" w:space="0" w:color="FFFFFF"/>
      </w:pBdr>
      <w:spacing w:after="360"/>
      <w:jc w:val="center"/>
    </w:pPr>
    <w:rPr>
      <w:sz w:val="30"/>
      <w:szCs w:val="30"/>
    </w:rPr>
  </w:style>
  <w:style w:type="paragraph" w:customStyle="1" w:styleId="rt-detail2">
    <w:name w:val="rt-detail2"/>
    <w:basedOn w:val="Normal"/>
    <w:pPr>
      <w:shd w:val="clear" w:color="auto" w:fill="FFFFFF"/>
      <w:spacing w:after="360"/>
    </w:pPr>
  </w:style>
  <w:style w:type="paragraph" w:customStyle="1" w:styleId="view-details6">
    <w:name w:val="view-details6"/>
    <w:basedOn w:val="Normal"/>
    <w:pPr>
      <w:pBdr>
        <w:top w:val="single" w:sz="6" w:space="0" w:color="FFFFFF"/>
        <w:left w:val="single" w:sz="6" w:space="0" w:color="FFFFFF"/>
        <w:bottom w:val="single" w:sz="6" w:space="0" w:color="FFFFFF"/>
        <w:right w:val="single" w:sz="6" w:space="0" w:color="FFFFFF"/>
      </w:pBdr>
      <w:spacing w:after="360"/>
      <w:jc w:val="center"/>
    </w:pPr>
  </w:style>
  <w:style w:type="paragraph" w:customStyle="1" w:styleId="post-meta2">
    <w:name w:val="post-meta2"/>
    <w:basedOn w:val="Normal"/>
    <w:pPr>
      <w:spacing w:after="360"/>
      <w:jc w:val="right"/>
    </w:pPr>
  </w:style>
  <w:style w:type="paragraph" w:customStyle="1" w:styleId="read-more4">
    <w:name w:val="read-more4"/>
    <w:basedOn w:val="Normal"/>
    <w:pPr>
      <w:spacing w:before="225" w:after="360"/>
      <w:jc w:val="right"/>
    </w:pPr>
  </w:style>
  <w:style w:type="paragraph" w:customStyle="1" w:styleId="rt-tpg-isotope-buttons1">
    <w:name w:val="rt-tpg-isotope-buttons1"/>
    <w:basedOn w:val="Normal"/>
    <w:pPr>
      <w:spacing w:before="225" w:after="450"/>
      <w:jc w:val="center"/>
    </w:pPr>
  </w:style>
  <w:style w:type="paragraph" w:customStyle="1" w:styleId="selected1">
    <w:name w:val="selected1"/>
    <w:basedOn w:val="Normal"/>
    <w:pPr>
      <w:shd w:val="clear" w:color="auto" w:fill="1E73BE"/>
      <w:spacing w:after="360"/>
    </w:pPr>
  </w:style>
  <w:style w:type="paragraph" w:customStyle="1" w:styleId="pagination1">
    <w:name w:val="pagination1"/>
    <w:basedOn w:val="Normal"/>
    <w:pPr>
      <w:spacing w:before="300" w:after="300"/>
    </w:pPr>
  </w:style>
  <w:style w:type="paragraph" w:customStyle="1" w:styleId="paginationli1">
    <w:name w:val="pagination&gt;li1"/>
    <w:basedOn w:val="Normal"/>
    <w:pPr>
      <w:spacing w:after="360"/>
    </w:pPr>
  </w:style>
  <w:style w:type="paragraph" w:customStyle="1" w:styleId="paginationlia1">
    <w:name w:val="pagination&gt;li&gt;a1"/>
    <w:basedOn w:val="Normal"/>
    <w:pPr>
      <w:pBdr>
        <w:top w:val="single" w:sz="6" w:space="5" w:color="DDDDDD"/>
        <w:left w:val="single" w:sz="6" w:space="9" w:color="DDDDDD"/>
        <w:bottom w:val="single" w:sz="6" w:space="5" w:color="DDDDDD"/>
        <w:right w:val="single" w:sz="6" w:space="9" w:color="DDDDDD"/>
      </w:pBdr>
      <w:shd w:val="clear" w:color="auto" w:fill="FFFFFF"/>
      <w:spacing w:after="360"/>
      <w:ind w:left="-15"/>
    </w:pPr>
    <w:rPr>
      <w:color w:val="337AB7"/>
    </w:rPr>
  </w:style>
  <w:style w:type="paragraph" w:customStyle="1" w:styleId="paginationlispan1">
    <w:name w:val="pagination&gt;li&gt;span1"/>
    <w:basedOn w:val="Normal"/>
    <w:pPr>
      <w:pBdr>
        <w:top w:val="single" w:sz="6" w:space="5" w:color="DDDDDD"/>
        <w:left w:val="single" w:sz="6" w:space="9" w:color="DDDDDD"/>
        <w:bottom w:val="single" w:sz="6" w:space="5" w:color="DDDDDD"/>
        <w:right w:val="single" w:sz="6" w:space="9" w:color="DDDDDD"/>
      </w:pBdr>
      <w:shd w:val="clear" w:color="auto" w:fill="FFFFFF"/>
      <w:spacing w:after="360"/>
      <w:ind w:left="-15"/>
    </w:pPr>
    <w:rPr>
      <w:color w:val="337AB7"/>
    </w:rPr>
  </w:style>
  <w:style w:type="paragraph" w:customStyle="1" w:styleId="pagination-lglia1">
    <w:name w:val="pagination-lg&gt;li&gt;a1"/>
    <w:basedOn w:val="Normal"/>
    <w:pPr>
      <w:spacing w:after="360"/>
    </w:pPr>
    <w:rPr>
      <w:sz w:val="27"/>
      <w:szCs w:val="27"/>
    </w:rPr>
  </w:style>
  <w:style w:type="paragraph" w:customStyle="1" w:styleId="pagination-lglispan1">
    <w:name w:val="pagination-lg&gt;li&gt;span1"/>
    <w:basedOn w:val="Normal"/>
    <w:pPr>
      <w:spacing w:after="360"/>
    </w:pPr>
    <w:rPr>
      <w:sz w:val="27"/>
      <w:szCs w:val="27"/>
    </w:rPr>
  </w:style>
  <w:style w:type="paragraph" w:customStyle="1" w:styleId="pagination-smlia1">
    <w:name w:val="pagination-sm&gt;li&gt;a1"/>
    <w:basedOn w:val="Normal"/>
    <w:pPr>
      <w:spacing w:after="360"/>
    </w:pPr>
    <w:rPr>
      <w:sz w:val="18"/>
      <w:szCs w:val="18"/>
    </w:rPr>
  </w:style>
  <w:style w:type="paragraph" w:customStyle="1" w:styleId="pagination-smlispan1">
    <w:name w:val="pagination-sm&gt;li&gt;span1"/>
    <w:basedOn w:val="Normal"/>
    <w:pPr>
      <w:spacing w:after="360"/>
    </w:pPr>
    <w:rPr>
      <w:sz w:val="18"/>
      <w:szCs w:val="18"/>
    </w:rPr>
  </w:style>
  <w:style w:type="paragraph" w:customStyle="1" w:styleId="selected2">
    <w:name w:val="selected2"/>
    <w:basedOn w:val="Normal"/>
    <w:pPr>
      <w:shd w:val="clear" w:color="auto" w:fill="1E73BE"/>
      <w:spacing w:after="360"/>
    </w:pPr>
    <w:rPr>
      <w:color w:val="FFFFFF"/>
    </w:rPr>
  </w:style>
  <w:style w:type="paragraph" w:customStyle="1" w:styleId="site1">
    <w:name w:val="site1"/>
    <w:basedOn w:val="Normal"/>
    <w:pPr>
      <w:shd w:val="clear" w:color="auto" w:fill="FFFFFF"/>
    </w:pPr>
  </w:style>
  <w:style w:type="paragraph" w:customStyle="1" w:styleId="x-site1">
    <w:name w:val="x-site1"/>
    <w:basedOn w:val="Normal"/>
    <w:pPr>
      <w:shd w:val="clear" w:color="auto" w:fill="FFFFFF"/>
    </w:pPr>
  </w:style>
  <w:style w:type="paragraph" w:customStyle="1" w:styleId="x-col1">
    <w:name w:val="x-col1"/>
    <w:basedOn w:val="Normal"/>
  </w:style>
  <w:style w:type="paragraph" w:customStyle="1" w:styleId="woocommerce-ordering1">
    <w:name w:val="woocommerce-ordering1"/>
    <w:basedOn w:val="Normal"/>
  </w:style>
  <w:style w:type="paragraph" w:customStyle="1" w:styleId="woocommerce-result-count1">
    <w:name w:val="woocommerce-result-count1"/>
    <w:basedOn w:val="Normal"/>
  </w:style>
  <w:style w:type="paragraph" w:customStyle="1" w:styleId="woocommerce-reviews-title1">
    <w:name w:val="woocommerce-reviews-title1"/>
    <w:basedOn w:val="Normal"/>
    <w:pPr>
      <w:spacing w:after="360"/>
    </w:pPr>
  </w:style>
  <w:style w:type="paragraph" w:customStyle="1" w:styleId="x-bar-scroll-inner1">
    <w:name w:val="x-bar-scroll-inner1"/>
    <w:basedOn w:val="Normal"/>
    <w:pPr>
      <w:spacing w:after="360"/>
    </w:pPr>
  </w:style>
  <w:style w:type="paragraph" w:customStyle="1" w:styleId="x-bar-scroll-inner2">
    <w:name w:val="x-bar-scroll-inner2"/>
    <w:basedOn w:val="Normal"/>
    <w:pPr>
      <w:spacing w:after="360"/>
    </w:pPr>
  </w:style>
  <w:style w:type="paragraph" w:customStyle="1" w:styleId="x-icon1">
    <w:name w:val="x-icon1"/>
    <w:basedOn w:val="Normal"/>
    <w:pPr>
      <w:spacing w:before="100" w:beforeAutospacing="1" w:after="100" w:afterAutospacing="1"/>
      <w:jc w:val="center"/>
    </w:pPr>
  </w:style>
  <w:style w:type="paragraph" w:customStyle="1" w:styleId="remove1">
    <w:name w:val="remove1"/>
    <w:basedOn w:val="Normal"/>
    <w:pPr>
      <w:spacing w:after="360"/>
      <w:jc w:val="center"/>
    </w:pPr>
  </w:style>
  <w:style w:type="paragraph" w:customStyle="1" w:styleId="quantity1">
    <w:name w:val="quantity1"/>
    <w:basedOn w:val="Normal"/>
  </w:style>
  <w:style w:type="paragraph" w:customStyle="1" w:styleId="total1">
    <w:name w:val="total1"/>
    <w:basedOn w:val="Normal"/>
  </w:style>
  <w:style w:type="paragraph" w:customStyle="1" w:styleId="buttons1">
    <w:name w:val="buttons1"/>
    <w:basedOn w:val="Normal"/>
  </w:style>
  <w:style w:type="paragraph" w:customStyle="1" w:styleId="sub-menu1">
    <w:name w:val="sub-menu1"/>
    <w:basedOn w:val="Normal"/>
  </w:style>
  <w:style w:type="paragraph" w:customStyle="1" w:styleId="ajax-loader1">
    <w:name w:val="ajax-loader1"/>
    <w:basedOn w:val="Normal"/>
    <w:pPr>
      <w:ind w:left="240"/>
      <w:textAlignment w:val="center"/>
    </w:pPr>
  </w:style>
  <w:style w:type="paragraph" w:customStyle="1" w:styleId="form-search1">
    <w:name w:val="form-search1"/>
    <w:basedOn w:val="Normal"/>
    <w:rPr>
      <w:sz w:val="15"/>
      <w:szCs w:val="15"/>
    </w:rPr>
  </w:style>
  <w:style w:type="paragraph" w:customStyle="1" w:styleId="search-query1">
    <w:name w:val="search-query1"/>
    <w:basedOn w:val="Normal"/>
    <w:pPr>
      <w:spacing w:after="360"/>
    </w:pPr>
    <w:rPr>
      <w:color w:val="2C3E50"/>
      <w:spacing w:val="-12"/>
      <w:sz w:val="226"/>
      <w:szCs w:val="226"/>
    </w:rPr>
  </w:style>
  <w:style w:type="paragraph" w:customStyle="1" w:styleId="x-tab-pane1">
    <w:name w:val="x-tab-pane1"/>
    <w:basedOn w:val="Normal"/>
    <w:pPr>
      <w:shd w:val="clear" w:color="auto" w:fill="FFFFFF"/>
      <w:spacing w:after="360"/>
    </w:pPr>
  </w:style>
  <w:style w:type="paragraph" w:customStyle="1" w:styleId="delimiter1">
    <w:name w:val="delimiter1"/>
    <w:basedOn w:val="Normal"/>
    <w:pPr>
      <w:ind w:left="108" w:right="60"/>
    </w:pPr>
  </w:style>
  <w:style w:type="character" w:customStyle="1" w:styleId="current1">
    <w:name w:val="current1"/>
    <w:basedOn w:val="DefaultParagraphFont"/>
    <w:rPr>
      <w:b w:val="0"/>
      <w:bCs w:val="0"/>
      <w:strike w:val="0"/>
      <w:dstrike w:val="0"/>
      <w:color w:val="FFFFFF"/>
      <w:sz w:val="17"/>
      <w:szCs w:val="17"/>
      <w:u w:val="none"/>
      <w:effect w:val="none"/>
      <w:shd w:val="clear" w:color="auto" w:fill="272727"/>
    </w:rPr>
  </w:style>
  <w:style w:type="character" w:customStyle="1" w:styleId="pages1">
    <w:name w:val="pages1"/>
    <w:basedOn w:val="DefaultParagraphFont"/>
    <w:rPr>
      <w:b w:val="0"/>
      <w:bCs w:val="0"/>
      <w:strike w:val="0"/>
      <w:dstrike w:val="0"/>
      <w:vanish/>
      <w:webHidden w:val="0"/>
      <w:color w:val="DDDDDD"/>
      <w:sz w:val="17"/>
      <w:szCs w:val="17"/>
      <w:u w:val="none"/>
      <w:effect w:val="none"/>
      <w:shd w:val="clear" w:color="auto" w:fill="FFFFFF"/>
      <w:specVanish w:val="0"/>
    </w:rPr>
  </w:style>
  <w:style w:type="character" w:customStyle="1" w:styleId="dots1">
    <w:name w:val="dots1"/>
    <w:basedOn w:val="DefaultParagraphFont"/>
    <w:rPr>
      <w:b w:val="0"/>
      <w:bCs w:val="0"/>
      <w:strike w:val="0"/>
      <w:dstrike w:val="0"/>
      <w:color w:val="272727"/>
      <w:sz w:val="17"/>
      <w:szCs w:val="17"/>
      <w:u w:val="none"/>
      <w:effect w:val="none"/>
      <w:shd w:val="clear" w:color="auto" w:fill="auto"/>
    </w:rPr>
  </w:style>
  <w:style w:type="character" w:customStyle="1" w:styleId="expand1">
    <w:name w:val="expand1"/>
    <w:basedOn w:val="DefaultParagraphFont"/>
    <w:rPr>
      <w:b w:val="0"/>
      <w:bCs w:val="0"/>
      <w:strike w:val="0"/>
      <w:dstrike w:val="0"/>
      <w:color w:val="272727"/>
      <w:sz w:val="17"/>
      <w:szCs w:val="17"/>
      <w:u w:val="none"/>
      <w:effect w:val="none"/>
      <w:shd w:val="clear" w:color="auto" w:fill="auto"/>
    </w:rPr>
  </w:style>
  <w:style w:type="paragraph" w:customStyle="1" w:styleId="x-slide1">
    <w:name w:val="x-slide1"/>
    <w:basedOn w:val="Normal"/>
    <w:pPr>
      <w:spacing w:after="360"/>
    </w:pPr>
    <w:rPr>
      <w:vanish/>
    </w:rPr>
  </w:style>
  <w:style w:type="paragraph" w:customStyle="1" w:styleId="revsliderwrapper1">
    <w:name w:val="rev_slider_wrapper1"/>
    <w:basedOn w:val="Normal"/>
    <w:pPr>
      <w:spacing w:after="360"/>
    </w:pPr>
  </w:style>
  <w:style w:type="paragraph" w:customStyle="1" w:styleId="x-btn1">
    <w:name w:val="x-btn1"/>
    <w:basedOn w:val="Normal"/>
    <w:pPr>
      <w:spacing w:after="360"/>
    </w:pPr>
  </w:style>
  <w:style w:type="paragraph" w:customStyle="1" w:styleId="selected3">
    <w:name w:val="selected3"/>
    <w:basedOn w:val="Normal"/>
    <w:pPr>
      <w:spacing w:after="360"/>
    </w:pPr>
    <w:rPr>
      <w:color w:val="FFFFFF"/>
    </w:rPr>
  </w:style>
  <w:style w:type="paragraph" w:customStyle="1" w:styleId="ilightbox-thumbnails-container1">
    <w:name w:val="ilightbox-thumbnails-container1"/>
    <w:basedOn w:val="Normal"/>
    <w:pPr>
      <w:spacing w:after="360"/>
    </w:pPr>
  </w:style>
  <w:style w:type="paragraph" w:customStyle="1" w:styleId="ilightbox-thumbnails-grid1">
    <w:name w:val="ilightbox-thumbnails-grid1"/>
    <w:basedOn w:val="Normal"/>
    <w:pPr>
      <w:spacing w:after="360"/>
    </w:pPr>
  </w:style>
  <w:style w:type="paragraph" w:customStyle="1" w:styleId="ilightbox-thumbnail1">
    <w:name w:val="ilightbox-thumbnail1"/>
    <w:basedOn w:val="Normal"/>
    <w:pPr>
      <w:spacing w:after="360"/>
    </w:pPr>
  </w:style>
  <w:style w:type="paragraph" w:customStyle="1" w:styleId="ilightbox-thumbnail-icon1">
    <w:name w:val="ilightbox-thumbnail-icon1"/>
    <w:basedOn w:val="Normal"/>
    <w:pPr>
      <w:spacing w:after="360"/>
    </w:pPr>
  </w:style>
  <w:style w:type="paragraph" w:customStyle="1" w:styleId="ilightbox-caption1">
    <w:name w:val="ilightbox-caption1"/>
    <w:basedOn w:val="Normal"/>
    <w:pPr>
      <w:spacing w:line="360" w:lineRule="auto"/>
      <w:jc w:val="center"/>
    </w:pPr>
    <w:rPr>
      <w:vanish/>
      <w:sz w:val="18"/>
      <w:szCs w:val="18"/>
    </w:rPr>
  </w:style>
  <w:style w:type="paragraph" w:customStyle="1" w:styleId="ilightbox-alert1">
    <w:name w:val="ilightbox-alert1"/>
    <w:basedOn w:val="Normal"/>
    <w:pPr>
      <w:spacing w:before="100" w:beforeAutospacing="1" w:after="100" w:afterAutospacing="1"/>
      <w:jc w:val="center"/>
    </w:pPr>
  </w:style>
  <w:style w:type="paragraph" w:customStyle="1" w:styleId="ilightbox-wrapper1">
    <w:name w:val="ilightbox-wrapper1"/>
    <w:basedOn w:val="Normal"/>
    <w:pPr>
      <w:spacing w:after="360"/>
    </w:pPr>
  </w:style>
  <w:style w:type="paragraph" w:customStyle="1" w:styleId="x-map-inner1">
    <w:name w:val="x-map-inner1"/>
    <w:basedOn w:val="Normal"/>
    <w:pPr>
      <w:spacing w:after="360"/>
    </w:pPr>
  </w:style>
  <w:style w:type="paragraph" w:customStyle="1" w:styleId="x-video-inner1">
    <w:name w:val="x-video-inner1"/>
    <w:basedOn w:val="Normal"/>
    <w:pPr>
      <w:spacing w:after="360"/>
    </w:pPr>
  </w:style>
  <w:style w:type="paragraph" w:customStyle="1" w:styleId="x-flexslider-shortcode1">
    <w:name w:val="x-flexslider-shortcode1"/>
    <w:basedOn w:val="Normal"/>
  </w:style>
  <w:style w:type="paragraph" w:customStyle="1" w:styleId="number-wrap1">
    <w:name w:val="number-wrap1"/>
    <w:basedOn w:val="Normal"/>
    <w:pPr>
      <w:spacing w:after="360"/>
    </w:pPr>
    <w:rPr>
      <w:sz w:val="78"/>
      <w:szCs w:val="78"/>
    </w:rPr>
  </w:style>
  <w:style w:type="paragraph" w:customStyle="1" w:styleId="text-above1">
    <w:name w:val="text-above1"/>
    <w:basedOn w:val="Normal"/>
    <w:pPr>
      <w:spacing w:after="120"/>
    </w:pPr>
    <w:rPr>
      <w:caps/>
      <w:spacing w:val="30"/>
    </w:rPr>
  </w:style>
  <w:style w:type="paragraph" w:customStyle="1" w:styleId="text-below1">
    <w:name w:val="text-below1"/>
    <w:basedOn w:val="Normal"/>
    <w:pPr>
      <w:spacing w:before="120" w:after="360"/>
    </w:pPr>
    <w:rPr>
      <w:caps/>
      <w:spacing w:val="30"/>
    </w:rPr>
  </w:style>
  <w:style w:type="paragraph" w:customStyle="1" w:styleId="x-face-outer1">
    <w:name w:val="x-face-outer1"/>
    <w:basedOn w:val="Normal"/>
    <w:pPr>
      <w:spacing w:after="360"/>
    </w:pPr>
  </w:style>
  <w:style w:type="paragraph" w:customStyle="1" w:styleId="x-face-graphic1">
    <w:name w:val="x-face-graphic1"/>
    <w:basedOn w:val="Normal"/>
    <w:pPr>
      <w:spacing w:after="150"/>
    </w:pPr>
  </w:style>
  <w:style w:type="paragraph" w:customStyle="1" w:styleId="x-face-title1">
    <w:name w:val="x-face-title1"/>
    <w:basedOn w:val="Normal"/>
    <w:rPr>
      <w:sz w:val="42"/>
      <w:szCs w:val="42"/>
    </w:rPr>
  </w:style>
  <w:style w:type="paragraph" w:customStyle="1" w:styleId="x-face-text1">
    <w:name w:val="x-face-text1"/>
    <w:basedOn w:val="Normal"/>
    <w:pPr>
      <w:spacing w:before="120"/>
    </w:pPr>
  </w:style>
  <w:style w:type="paragraph" w:customStyle="1" w:styleId="x-face-button1">
    <w:name w:val="x-face-button1"/>
    <w:basedOn w:val="Normal"/>
    <w:pPr>
      <w:spacing w:before="225"/>
    </w:pPr>
  </w:style>
  <w:style w:type="paragraph" w:customStyle="1" w:styleId="x-feature-box1">
    <w:name w:val="x-feature-box1"/>
    <w:basedOn w:val="Normal"/>
  </w:style>
  <w:style w:type="paragraph" w:customStyle="1" w:styleId="h-alert1">
    <w:name w:val="h-alert1"/>
    <w:basedOn w:val="Normal"/>
    <w:pPr>
      <w:spacing w:before="12" w:after="60"/>
    </w:pPr>
    <w:rPr>
      <w:spacing w:val="-15"/>
      <w:sz w:val="27"/>
      <w:szCs w:val="27"/>
    </w:rPr>
  </w:style>
  <w:style w:type="paragraph" w:customStyle="1" w:styleId="h-alert2">
    <w:name w:val="h-alert2"/>
    <w:basedOn w:val="Normal"/>
    <w:pPr>
      <w:spacing w:before="12" w:after="60"/>
    </w:pPr>
    <w:rPr>
      <w:spacing w:val="-15"/>
      <w:sz w:val="27"/>
      <w:szCs w:val="27"/>
    </w:rPr>
  </w:style>
  <w:style w:type="paragraph" w:customStyle="1" w:styleId="h-alert3">
    <w:name w:val="h-alert3"/>
    <w:basedOn w:val="Normal"/>
    <w:pPr>
      <w:spacing w:before="12" w:after="60"/>
    </w:pPr>
    <w:rPr>
      <w:spacing w:val="-15"/>
      <w:sz w:val="27"/>
      <w:szCs w:val="27"/>
    </w:rPr>
  </w:style>
  <w:style w:type="paragraph" w:customStyle="1" w:styleId="h-alert4">
    <w:name w:val="h-alert4"/>
    <w:basedOn w:val="Normal"/>
    <w:pPr>
      <w:spacing w:before="12" w:after="60"/>
    </w:pPr>
    <w:rPr>
      <w:spacing w:val="-15"/>
      <w:sz w:val="27"/>
      <w:szCs w:val="27"/>
    </w:rPr>
  </w:style>
  <w:style w:type="paragraph" w:customStyle="1" w:styleId="close2">
    <w:name w:val="close2"/>
    <w:basedOn w:val="Normal"/>
    <w:pPr>
      <w:spacing w:after="360"/>
    </w:pPr>
    <w:rPr>
      <w:b/>
      <w:bCs/>
      <w:color w:val="C09853"/>
      <w:sz w:val="27"/>
      <w:szCs w:val="27"/>
    </w:rPr>
  </w:style>
  <w:style w:type="paragraph" w:customStyle="1" w:styleId="close3">
    <w:name w:val="close3"/>
    <w:basedOn w:val="Normal"/>
    <w:pPr>
      <w:spacing w:after="360"/>
    </w:pPr>
    <w:rPr>
      <w:b/>
      <w:bCs/>
      <w:color w:val="C09853"/>
      <w:sz w:val="27"/>
      <w:szCs w:val="27"/>
    </w:rPr>
  </w:style>
  <w:style w:type="paragraph" w:customStyle="1" w:styleId="close4">
    <w:name w:val="close4"/>
    <w:basedOn w:val="Normal"/>
    <w:pPr>
      <w:spacing w:after="360"/>
    </w:pPr>
    <w:rPr>
      <w:b/>
      <w:bCs/>
      <w:color w:val="C09853"/>
      <w:sz w:val="27"/>
      <w:szCs w:val="27"/>
    </w:rPr>
  </w:style>
  <w:style w:type="paragraph" w:customStyle="1" w:styleId="close5">
    <w:name w:val="close5"/>
    <w:basedOn w:val="Normal"/>
    <w:pPr>
      <w:spacing w:after="360"/>
    </w:pPr>
    <w:rPr>
      <w:b/>
      <w:bCs/>
      <w:color w:val="C09853"/>
      <w:sz w:val="27"/>
      <w:szCs w:val="27"/>
    </w:rPr>
  </w:style>
  <w:style w:type="paragraph" w:customStyle="1" w:styleId="x-alert-contentp1">
    <w:name w:val="x-alert-content&gt;p1"/>
    <w:basedOn w:val="Normal"/>
  </w:style>
  <w:style w:type="paragraph" w:customStyle="1" w:styleId="x-alert-contentp2">
    <w:name w:val="x-alert-content&gt;p2"/>
    <w:basedOn w:val="Normal"/>
  </w:style>
  <w:style w:type="paragraph" w:customStyle="1" w:styleId="x-alert-contentp3">
    <w:name w:val="x-alert-content&gt;p3"/>
    <w:basedOn w:val="Normal"/>
  </w:style>
  <w:style w:type="paragraph" w:customStyle="1" w:styleId="x-alert-contentp4">
    <w:name w:val="x-alert-content&gt;p4"/>
    <w:basedOn w:val="Normal"/>
  </w:style>
  <w:style w:type="paragraph" w:customStyle="1" w:styleId="close6">
    <w:name w:val="close6"/>
    <w:basedOn w:val="Normal"/>
    <w:pPr>
      <w:spacing w:after="360"/>
    </w:pPr>
    <w:rPr>
      <w:b/>
      <w:bCs/>
      <w:color w:val="999999"/>
      <w:sz w:val="27"/>
      <w:szCs w:val="27"/>
    </w:rPr>
  </w:style>
  <w:style w:type="paragraph" w:customStyle="1" w:styleId="bar1">
    <w:name w:val="bar1"/>
    <w:basedOn w:val="Normal"/>
    <w:pPr>
      <w:shd w:val="clear" w:color="auto" w:fill="2C3E50"/>
      <w:spacing w:after="360"/>
    </w:pPr>
  </w:style>
  <w:style w:type="paragraph" w:customStyle="1" w:styleId="percent1">
    <w:name w:val="percent1"/>
    <w:basedOn w:val="Normal"/>
    <w:pPr>
      <w:shd w:val="clear" w:color="auto" w:fill="2C3E50"/>
      <w:spacing w:after="360" w:line="255" w:lineRule="atLeast"/>
    </w:pPr>
    <w:rPr>
      <w:color w:val="FFFFFF"/>
      <w:sz w:val="17"/>
      <w:szCs w:val="17"/>
    </w:rPr>
  </w:style>
  <w:style w:type="paragraph" w:customStyle="1" w:styleId="x-accordion-toggle1">
    <w:name w:val="x-accordion-toggle1"/>
    <w:basedOn w:val="Normal"/>
    <w:pPr>
      <w:shd w:val="clear" w:color="auto" w:fill="FAFAFA"/>
      <w:spacing w:after="360"/>
    </w:pPr>
    <w:rPr>
      <w:color w:val="2C3E50"/>
      <w:sz w:val="30"/>
      <w:szCs w:val="30"/>
    </w:rPr>
  </w:style>
  <w:style w:type="paragraph" w:customStyle="1" w:styleId="x-accordion-toggle2">
    <w:name w:val="x-accordion-toggle2"/>
    <w:basedOn w:val="Normal"/>
    <w:pPr>
      <w:shd w:val="clear" w:color="auto" w:fill="FAFAFA"/>
      <w:spacing w:after="360"/>
    </w:pPr>
    <w:rPr>
      <w:color w:val="2C3E50"/>
      <w:sz w:val="30"/>
      <w:szCs w:val="30"/>
    </w:rPr>
  </w:style>
  <w:style w:type="paragraph" w:customStyle="1" w:styleId="x-recent-posts-img1">
    <w:name w:val="x-recent-posts-img1"/>
    <w:basedOn w:val="Normal"/>
    <w:pPr>
      <w:spacing w:after="360"/>
    </w:pPr>
  </w:style>
  <w:style w:type="paragraph" w:customStyle="1" w:styleId="x-recent-posts-content1">
    <w:name w:val="x-recent-posts-content1"/>
    <w:basedOn w:val="Normal"/>
    <w:pPr>
      <w:spacing w:after="360"/>
    </w:pPr>
  </w:style>
  <w:style w:type="paragraph" w:customStyle="1" w:styleId="h-recent-posts1">
    <w:name w:val="h-recent-posts1"/>
    <w:basedOn w:val="Normal"/>
    <w:pPr>
      <w:spacing w:after="75"/>
    </w:pPr>
    <w:rPr>
      <w:sz w:val="26"/>
      <w:szCs w:val="26"/>
    </w:rPr>
  </w:style>
  <w:style w:type="paragraph" w:customStyle="1" w:styleId="x-recent-posts-date1">
    <w:name w:val="x-recent-posts-date1"/>
    <w:basedOn w:val="Normal"/>
    <w:rPr>
      <w:caps/>
      <w:sz w:val="15"/>
      <w:szCs w:val="15"/>
    </w:rPr>
  </w:style>
  <w:style w:type="paragraph" w:customStyle="1" w:styleId="x-price1">
    <w:name w:val="x-price1"/>
    <w:basedOn w:val="Normal"/>
    <w:rPr>
      <w:spacing w:val="-45"/>
      <w:sz w:val="81"/>
      <w:szCs w:val="81"/>
    </w:rPr>
  </w:style>
  <w:style w:type="paragraph" w:customStyle="1" w:styleId="x-btn2">
    <w:name w:val="x-btn2"/>
    <w:basedOn w:val="Normal"/>
    <w:pPr>
      <w:ind w:left="300" w:right="300"/>
    </w:pPr>
  </w:style>
  <w:style w:type="paragraph" w:customStyle="1" w:styleId="x-btn3">
    <w:name w:val="x-btn3"/>
    <w:basedOn w:val="Normal"/>
    <w:pPr>
      <w:spacing w:after="360"/>
    </w:pPr>
  </w:style>
  <w:style w:type="paragraph" w:customStyle="1" w:styleId="h-about-the-author1">
    <w:name w:val="h-about-the-author1"/>
    <w:basedOn w:val="Normal"/>
    <w:pPr>
      <w:pBdr>
        <w:bottom w:val="single" w:sz="6" w:space="5" w:color="E5E5E5"/>
      </w:pBdr>
      <w:spacing w:after="222"/>
    </w:pPr>
    <w:rPr>
      <w:caps/>
      <w:color w:val="AAAAAA"/>
      <w:spacing w:val="15"/>
      <w:sz w:val="18"/>
      <w:szCs w:val="18"/>
    </w:rPr>
  </w:style>
  <w:style w:type="paragraph" w:customStyle="1" w:styleId="avatar1">
    <w:name w:val="avatar1"/>
    <w:basedOn w:val="Normal"/>
    <w:pPr>
      <w:spacing w:after="360"/>
    </w:pPr>
  </w:style>
  <w:style w:type="paragraph" w:customStyle="1" w:styleId="x-author-info1">
    <w:name w:val="x-author-info1"/>
    <w:basedOn w:val="Normal"/>
    <w:pPr>
      <w:spacing w:after="360"/>
      <w:ind w:left="1650"/>
    </w:pPr>
  </w:style>
  <w:style w:type="paragraph" w:customStyle="1" w:styleId="h-author1">
    <w:name w:val="h-author1"/>
    <w:basedOn w:val="Normal"/>
    <w:pPr>
      <w:spacing w:after="84"/>
    </w:pPr>
  </w:style>
  <w:style w:type="paragraph" w:customStyle="1" w:styleId="x-author-social1">
    <w:name w:val="x-author-social1"/>
    <w:basedOn w:val="Normal"/>
    <w:pPr>
      <w:spacing w:after="360"/>
      <w:ind w:right="240"/>
    </w:pPr>
    <w:rPr>
      <w:sz w:val="20"/>
      <w:szCs w:val="20"/>
    </w:rPr>
  </w:style>
  <w:style w:type="paragraph" w:customStyle="1" w:styleId="p-author1">
    <w:name w:val="p-author1"/>
    <w:basedOn w:val="Normal"/>
    <w:pPr>
      <w:spacing w:before="120" w:after="360"/>
    </w:pPr>
  </w:style>
  <w:style w:type="paragraph" w:customStyle="1" w:styleId="x-share1">
    <w:name w:val="x-share1"/>
    <w:basedOn w:val="Normal"/>
    <w:pPr>
      <w:spacing w:line="675" w:lineRule="atLeast"/>
      <w:ind w:left="12" w:right="12"/>
    </w:pPr>
    <w:rPr>
      <w:caps/>
      <w:sz w:val="36"/>
      <w:szCs w:val="36"/>
    </w:rPr>
  </w:style>
  <w:style w:type="paragraph" w:customStyle="1" w:styleId="x-share2">
    <w:name w:val="x-share2"/>
    <w:basedOn w:val="Normal"/>
    <w:pPr>
      <w:shd w:val="clear" w:color="auto" w:fill="16A085"/>
      <w:spacing w:line="675" w:lineRule="atLeast"/>
      <w:ind w:left="12" w:right="12"/>
    </w:pPr>
    <w:rPr>
      <w:caps/>
      <w:color w:val="FFFFFF"/>
      <w:sz w:val="36"/>
      <w:szCs w:val="36"/>
    </w:rPr>
  </w:style>
  <w:style w:type="paragraph" w:customStyle="1" w:styleId="mejs-controls1">
    <w:name w:val="mejs-controls1"/>
    <w:basedOn w:val="Normal"/>
    <w:pPr>
      <w:shd w:val="clear" w:color="auto" w:fill="000000"/>
      <w:spacing w:after="300"/>
      <w:ind w:left="300" w:right="300"/>
    </w:pPr>
  </w:style>
  <w:style w:type="paragraph" w:customStyle="1" w:styleId="mejs-time-rail1">
    <w:name w:val="mejs-time-rail1"/>
    <w:basedOn w:val="Normal"/>
    <w:pPr>
      <w:spacing w:after="360"/>
    </w:pPr>
  </w:style>
  <w:style w:type="paragraph" w:customStyle="1" w:styleId="mejs-poster1">
    <w:name w:val="mejs-poster1"/>
    <w:basedOn w:val="Normal"/>
    <w:pPr>
      <w:spacing w:after="360"/>
    </w:pPr>
  </w:style>
  <w:style w:type="paragraph" w:customStyle="1" w:styleId="mejs-time-total1">
    <w:name w:val="mejs-time-total1"/>
    <w:basedOn w:val="Normal"/>
  </w:style>
  <w:style w:type="paragraph" w:customStyle="1" w:styleId="mejs-time-loaded1">
    <w:name w:val="mejs-time-loaded1"/>
    <w:basedOn w:val="Normal"/>
    <w:pPr>
      <w:spacing w:after="360"/>
    </w:pPr>
  </w:style>
  <w:style w:type="paragraph" w:customStyle="1" w:styleId="mejs-time-current1">
    <w:name w:val="mejs-time-current1"/>
    <w:basedOn w:val="Normal"/>
    <w:pPr>
      <w:shd w:val="clear" w:color="auto" w:fill="FFFFFF"/>
      <w:spacing w:after="360"/>
    </w:pPr>
  </w:style>
  <w:style w:type="paragraph" w:customStyle="1" w:styleId="widget1">
    <w:name w:val="widget1"/>
    <w:basedOn w:val="Normal"/>
    <w:pPr>
      <w:spacing w:before="720" w:after="360"/>
    </w:pPr>
  </w:style>
  <w:style w:type="paragraph" w:customStyle="1" w:styleId="widget2">
    <w:name w:val="widget2"/>
    <w:basedOn w:val="Normal"/>
    <w:pPr>
      <w:spacing w:before="720" w:after="360"/>
    </w:pPr>
  </w:style>
  <w:style w:type="paragraph" w:customStyle="1" w:styleId="entry-content1">
    <w:name w:val="entry-content1"/>
    <w:basedOn w:val="Normal"/>
    <w:pPr>
      <w:spacing w:after="360"/>
    </w:pPr>
  </w:style>
  <w:style w:type="paragraph" w:customStyle="1" w:styleId="x-hgroup1">
    <w:name w:val="x-hgroup1"/>
    <w:basedOn w:val="Normal"/>
    <w:pPr>
      <w:pBdr>
        <w:bottom w:val="single" w:sz="6" w:space="18" w:color="F2F2F2"/>
      </w:pBdr>
      <w:spacing w:after="360"/>
    </w:pPr>
  </w:style>
  <w:style w:type="paragraph" w:customStyle="1" w:styleId="x-hgroup2">
    <w:name w:val="x-hgroup2"/>
    <w:basedOn w:val="Normal"/>
    <w:pPr>
      <w:pBdr>
        <w:bottom w:val="single" w:sz="6" w:space="18" w:color="F2F2F2"/>
      </w:pBdr>
      <w:spacing w:after="360"/>
    </w:pPr>
  </w:style>
  <w:style w:type="paragraph" w:customStyle="1" w:styleId="entry-title-sub1">
    <w:name w:val="entry-title-sub1"/>
    <w:basedOn w:val="Normal"/>
    <w:pPr>
      <w:spacing w:before="174"/>
      <w:jc w:val="right"/>
    </w:pPr>
    <w:rPr>
      <w:color w:val="BFBFBF"/>
      <w:sz w:val="31"/>
      <w:szCs w:val="31"/>
    </w:rPr>
  </w:style>
  <w:style w:type="paragraph" w:customStyle="1" w:styleId="entry-cover1">
    <w:name w:val="entry-cover1"/>
    <w:basedOn w:val="Normal"/>
    <w:pPr>
      <w:spacing w:after="360"/>
      <w:jc w:val="center"/>
    </w:pPr>
  </w:style>
  <w:style w:type="paragraph" w:customStyle="1" w:styleId="entry-cover-content1">
    <w:name w:val="entry-cover-content1"/>
    <w:basedOn w:val="Normal"/>
    <w:pPr>
      <w:spacing w:after="360"/>
      <w:textAlignment w:val="center"/>
    </w:pPr>
  </w:style>
  <w:style w:type="paragraph" w:customStyle="1" w:styleId="entry-info1">
    <w:name w:val="entry-info1"/>
    <w:basedOn w:val="Normal"/>
    <w:pPr>
      <w:spacing w:after="360"/>
    </w:pPr>
  </w:style>
  <w:style w:type="paragraph" w:customStyle="1" w:styleId="entry-extra1">
    <w:name w:val="entry-extra1"/>
    <w:basedOn w:val="Normal"/>
    <w:pPr>
      <w:pBdr>
        <w:top w:val="single" w:sz="12" w:space="19" w:color="E5E5E5"/>
        <w:left w:val="single" w:sz="12" w:space="19" w:color="E5E5E5"/>
        <w:bottom w:val="single" w:sz="12" w:space="19" w:color="E5E5E5"/>
        <w:right w:val="single" w:sz="12" w:space="19" w:color="E5E5E5"/>
      </w:pBdr>
      <w:spacing w:after="360"/>
    </w:pPr>
    <w:rPr>
      <w:sz w:val="27"/>
      <w:szCs w:val="27"/>
    </w:rPr>
  </w:style>
  <w:style w:type="paragraph" w:customStyle="1" w:styleId="x-btn4">
    <w:name w:val="x-btn4"/>
    <w:basedOn w:val="Normal"/>
    <w:pPr>
      <w:spacing w:after="600"/>
    </w:pPr>
  </w:style>
  <w:style w:type="paragraph" w:customStyle="1" w:styleId="x-ul-icons1">
    <w:name w:val="x-ul-icons1"/>
    <w:basedOn w:val="Normal"/>
    <w:pPr>
      <w:spacing w:after="360"/>
      <w:ind w:left="325"/>
    </w:pPr>
  </w:style>
  <w:style w:type="paragraph" w:customStyle="1" w:styleId="h-extra1">
    <w:name w:val="h-extra1"/>
    <w:basedOn w:val="Normal"/>
    <w:pPr>
      <w:spacing w:before="120" w:after="360"/>
    </w:pPr>
    <w:rPr>
      <w:sz w:val="36"/>
      <w:szCs w:val="36"/>
    </w:rPr>
  </w:style>
  <w:style w:type="paragraph" w:customStyle="1" w:styleId="entry-header1">
    <w:name w:val="entry-header1"/>
    <w:basedOn w:val="Normal"/>
    <w:pPr>
      <w:spacing w:before="5" w:after="360"/>
    </w:pPr>
  </w:style>
  <w:style w:type="paragraph" w:customStyle="1" w:styleId="entry-featured1">
    <w:name w:val="entry-featured1"/>
    <w:basedOn w:val="Normal"/>
    <w:pPr>
      <w:pBdr>
        <w:top w:val="single" w:sz="12" w:space="5" w:color="E5E5E5"/>
        <w:left w:val="single" w:sz="12" w:space="5" w:color="E5E5E5"/>
        <w:bottom w:val="single" w:sz="12" w:space="5" w:color="E5E5E5"/>
        <w:right w:val="single" w:sz="12" w:space="5" w:color="E5E5E5"/>
      </w:pBdr>
      <w:shd w:val="clear" w:color="auto" w:fill="FFFFFF"/>
    </w:pPr>
  </w:style>
  <w:style w:type="paragraph" w:customStyle="1" w:styleId="entry-featured2">
    <w:name w:val="entry-featured2"/>
    <w:basedOn w:val="Normal"/>
    <w:pPr>
      <w:pBdr>
        <w:top w:val="single" w:sz="12" w:space="5" w:color="E5E5E5"/>
        <w:left w:val="single" w:sz="12" w:space="5" w:color="E5E5E5"/>
        <w:bottom w:val="single" w:sz="12" w:space="5" w:color="E5E5E5"/>
        <w:right w:val="single" w:sz="12" w:space="5" w:color="E5E5E5"/>
      </w:pBdr>
      <w:shd w:val="clear" w:color="auto" w:fill="FFFFFF"/>
    </w:pPr>
  </w:style>
  <w:style w:type="paragraph" w:customStyle="1" w:styleId="entry-4041">
    <w:name w:val="entry-4041"/>
    <w:basedOn w:val="Normal"/>
    <w:pPr>
      <w:spacing w:before="6" w:after="8"/>
    </w:pPr>
  </w:style>
  <w:style w:type="paragraph" w:customStyle="1" w:styleId="form-search2">
    <w:name w:val="form-search2"/>
    <w:basedOn w:val="Normal"/>
    <w:rPr>
      <w:sz w:val="36"/>
      <w:szCs w:val="36"/>
    </w:rPr>
  </w:style>
  <w:style w:type="paragraph" w:customStyle="1" w:styleId="children1">
    <w:name w:val="children1"/>
    <w:basedOn w:val="Normal"/>
  </w:style>
  <w:style w:type="paragraph" w:customStyle="1" w:styleId="comment1">
    <w:name w:val="comment1"/>
    <w:basedOn w:val="Normal"/>
    <w:pPr>
      <w:pBdr>
        <w:left w:val="single" w:sz="6" w:space="31" w:color="F2F2F2"/>
      </w:pBdr>
    </w:pPr>
  </w:style>
  <w:style w:type="paragraph" w:customStyle="1" w:styleId="avatar-wrap1">
    <w:name w:val="avatar-wrap1"/>
    <w:basedOn w:val="Normal"/>
    <w:pPr>
      <w:spacing w:after="360"/>
    </w:pPr>
  </w:style>
  <w:style w:type="paragraph" w:customStyle="1" w:styleId="avatar2">
    <w:name w:val="avatar2"/>
    <w:basedOn w:val="Normal"/>
    <w:pPr>
      <w:spacing w:after="360"/>
    </w:pPr>
  </w:style>
  <w:style w:type="paragraph" w:customStyle="1" w:styleId="required1">
    <w:name w:val="required1"/>
    <w:basedOn w:val="Normal"/>
    <w:pPr>
      <w:spacing w:after="360"/>
    </w:pPr>
    <w:rPr>
      <w:b/>
      <w:bCs/>
    </w:rPr>
  </w:style>
  <w:style w:type="paragraph" w:customStyle="1" w:styleId="gallery-item1">
    <w:name w:val="gallery-item1"/>
    <w:basedOn w:val="Normal"/>
    <w:pPr>
      <w:pBdr>
        <w:top w:val="single" w:sz="12" w:space="3" w:color="E5E5E5"/>
        <w:left w:val="single" w:sz="12" w:space="3" w:color="E5E5E5"/>
        <w:bottom w:val="single" w:sz="12" w:space="3" w:color="E5E5E5"/>
        <w:right w:val="single" w:sz="12" w:space="3" w:color="E5E5E5"/>
      </w:pBdr>
      <w:shd w:val="clear" w:color="auto" w:fill="FFFFFF"/>
      <w:spacing w:before="4"/>
      <w:ind w:right="476"/>
      <w:jc w:val="center"/>
    </w:pPr>
  </w:style>
  <w:style w:type="paragraph" w:customStyle="1" w:styleId="gallery-item2">
    <w:name w:val="gallery-item2"/>
    <w:basedOn w:val="Normal"/>
    <w:pPr>
      <w:pBdr>
        <w:top w:val="single" w:sz="12" w:space="3" w:color="E5E5E5"/>
        <w:left w:val="single" w:sz="12" w:space="3" w:color="E5E5E5"/>
        <w:bottom w:val="single" w:sz="12" w:space="3" w:color="E5E5E5"/>
        <w:right w:val="single" w:sz="12" w:space="3" w:color="E5E5E5"/>
      </w:pBdr>
      <w:shd w:val="clear" w:color="auto" w:fill="FFFFFF"/>
      <w:spacing w:after="360"/>
      <w:jc w:val="center"/>
    </w:pPr>
  </w:style>
  <w:style w:type="paragraph" w:customStyle="1" w:styleId="gallery-item3">
    <w:name w:val="gallery-item3"/>
    <w:basedOn w:val="Normal"/>
    <w:pPr>
      <w:pBdr>
        <w:top w:val="single" w:sz="12" w:space="3" w:color="E5E5E5"/>
        <w:left w:val="single" w:sz="12" w:space="3" w:color="E5E5E5"/>
        <w:bottom w:val="single" w:sz="12" w:space="3" w:color="E5E5E5"/>
        <w:right w:val="single" w:sz="12" w:space="3" w:color="E5E5E5"/>
      </w:pBdr>
      <w:shd w:val="clear" w:color="auto" w:fill="FFFFFF"/>
      <w:spacing w:after="360"/>
      <w:jc w:val="center"/>
    </w:pPr>
  </w:style>
  <w:style w:type="paragraph" w:customStyle="1" w:styleId="gallery-item4">
    <w:name w:val="gallery-item4"/>
    <w:basedOn w:val="Normal"/>
    <w:pPr>
      <w:pBdr>
        <w:top w:val="single" w:sz="12" w:space="3" w:color="E5E5E5"/>
        <w:left w:val="single" w:sz="12" w:space="3" w:color="E5E5E5"/>
        <w:bottom w:val="single" w:sz="12" w:space="3" w:color="E5E5E5"/>
        <w:right w:val="single" w:sz="12" w:space="3" w:color="E5E5E5"/>
      </w:pBdr>
      <w:shd w:val="clear" w:color="auto" w:fill="FFFFFF"/>
      <w:spacing w:after="360"/>
      <w:jc w:val="center"/>
    </w:pPr>
  </w:style>
  <w:style w:type="paragraph" w:customStyle="1" w:styleId="gallery-item5">
    <w:name w:val="gallery-item5"/>
    <w:basedOn w:val="Normal"/>
    <w:pPr>
      <w:pBdr>
        <w:top w:val="single" w:sz="12" w:space="3" w:color="E5E5E5"/>
        <w:left w:val="single" w:sz="12" w:space="3" w:color="E5E5E5"/>
        <w:bottom w:val="single" w:sz="12" w:space="3" w:color="E5E5E5"/>
        <w:right w:val="single" w:sz="12" w:space="3" w:color="E5E5E5"/>
      </w:pBdr>
      <w:shd w:val="clear" w:color="auto" w:fill="FFFFFF"/>
      <w:spacing w:after="360"/>
      <w:jc w:val="center"/>
    </w:pPr>
  </w:style>
  <w:style w:type="paragraph" w:customStyle="1" w:styleId="gallery-item6">
    <w:name w:val="gallery-item6"/>
    <w:basedOn w:val="Normal"/>
    <w:pPr>
      <w:pBdr>
        <w:top w:val="single" w:sz="12" w:space="3" w:color="E5E5E5"/>
        <w:left w:val="single" w:sz="12" w:space="3" w:color="E5E5E5"/>
        <w:bottom w:val="single" w:sz="12" w:space="3" w:color="E5E5E5"/>
        <w:right w:val="single" w:sz="12" w:space="3" w:color="E5E5E5"/>
      </w:pBdr>
      <w:shd w:val="clear" w:color="auto" w:fill="FFFFFF"/>
      <w:spacing w:after="360"/>
      <w:jc w:val="center"/>
    </w:pPr>
  </w:style>
  <w:style w:type="paragraph" w:customStyle="1" w:styleId="alignwide1">
    <w:name w:val="alignwide1"/>
    <w:basedOn w:val="Normal"/>
    <w:pPr>
      <w:spacing w:after="360"/>
    </w:pPr>
  </w:style>
  <w:style w:type="paragraph" w:customStyle="1" w:styleId="alignfull1">
    <w:name w:val="alignfull1"/>
    <w:basedOn w:val="Normal"/>
    <w:pPr>
      <w:spacing w:after="360"/>
    </w:pPr>
  </w:style>
  <w:style w:type="paragraph" w:customStyle="1" w:styleId="alignwide2">
    <w:name w:val="alignwide2"/>
    <w:basedOn w:val="Normal"/>
    <w:pPr>
      <w:spacing w:after="360"/>
    </w:pPr>
  </w:style>
  <w:style w:type="paragraph" w:customStyle="1" w:styleId="alignfull2">
    <w:name w:val="alignfull2"/>
    <w:basedOn w:val="Normal"/>
    <w:pPr>
      <w:spacing w:after="360"/>
    </w:pPr>
  </w:style>
  <w:style w:type="paragraph" w:customStyle="1" w:styleId="alignwide3">
    <w:name w:val="alignwide3"/>
    <w:basedOn w:val="Normal"/>
    <w:pPr>
      <w:spacing w:after="360"/>
    </w:pPr>
  </w:style>
  <w:style w:type="paragraph" w:customStyle="1" w:styleId="alignfull3">
    <w:name w:val="alignfull3"/>
    <w:basedOn w:val="Normal"/>
    <w:pPr>
      <w:spacing w:after="360"/>
    </w:pPr>
  </w:style>
  <w:style w:type="paragraph" w:customStyle="1" w:styleId="alignwide4">
    <w:name w:val="alignwide4"/>
    <w:basedOn w:val="Normal"/>
    <w:pPr>
      <w:spacing w:after="360"/>
    </w:pPr>
  </w:style>
  <w:style w:type="paragraph" w:customStyle="1" w:styleId="alignfull4">
    <w:name w:val="alignfull4"/>
    <w:basedOn w:val="Normal"/>
    <w:pPr>
      <w:spacing w:after="360"/>
    </w:pPr>
  </w:style>
  <w:style w:type="paragraph" w:customStyle="1" w:styleId="x-resp-embed1">
    <w:name w:val="x-resp-embed1"/>
    <w:basedOn w:val="Normal"/>
    <w:pPr>
      <w:spacing w:after="360"/>
    </w:pPr>
  </w:style>
  <w:style w:type="paragraph" w:customStyle="1" w:styleId="x-resp-embed2">
    <w:name w:val="x-resp-embed2"/>
    <w:basedOn w:val="Normal"/>
    <w:pPr>
      <w:spacing w:after="360"/>
    </w:pPr>
  </w:style>
  <w:style w:type="paragraph" w:customStyle="1" w:styleId="x-resp-embed3">
    <w:name w:val="x-resp-embed3"/>
    <w:basedOn w:val="Normal"/>
    <w:pPr>
      <w:spacing w:after="360"/>
    </w:pPr>
  </w:style>
  <w:style w:type="paragraph" w:customStyle="1" w:styleId="x-resp-embed4">
    <w:name w:val="x-resp-embed4"/>
    <w:basedOn w:val="Normal"/>
    <w:pPr>
      <w:spacing w:after="360"/>
    </w:pPr>
  </w:style>
  <w:style w:type="paragraph" w:customStyle="1" w:styleId="ubermenu-column1">
    <w:name w:val="ubermenu-column1"/>
    <w:basedOn w:val="Normal"/>
    <w:pPr>
      <w:spacing w:line="312" w:lineRule="atLeast"/>
      <w:textAlignment w:val="top"/>
    </w:pPr>
  </w:style>
  <w:style w:type="paragraph" w:customStyle="1" w:styleId="ubermenu-divider1">
    <w:name w:val="ubermenu-divider1"/>
    <w:basedOn w:val="Normal"/>
    <w:pPr>
      <w:spacing w:line="312" w:lineRule="atLeast"/>
      <w:textAlignment w:val="top"/>
    </w:pPr>
  </w:style>
  <w:style w:type="paragraph" w:customStyle="1" w:styleId="ubermenu-icon1">
    <w:name w:val="ubermenu-icon1"/>
    <w:basedOn w:val="Normal"/>
    <w:pPr>
      <w:spacing w:line="240" w:lineRule="atLeast"/>
      <w:jc w:val="center"/>
      <w:textAlignment w:val="baseline"/>
    </w:pPr>
  </w:style>
  <w:style w:type="paragraph" w:customStyle="1" w:styleId="ubermenu-image1">
    <w:name w:val="ubermenu-image1"/>
    <w:basedOn w:val="Normal"/>
    <w:pPr>
      <w:spacing w:line="312" w:lineRule="atLeast"/>
      <w:textAlignment w:val="top"/>
    </w:pPr>
  </w:style>
  <w:style w:type="paragraph" w:customStyle="1" w:styleId="ubermenu-item1">
    <w:name w:val="ubermenu-item1"/>
    <w:basedOn w:val="Normal"/>
    <w:pPr>
      <w:spacing w:line="312" w:lineRule="atLeast"/>
      <w:textAlignment w:val="top"/>
    </w:pPr>
  </w:style>
  <w:style w:type="paragraph" w:customStyle="1" w:styleId="ubermenu-nav1">
    <w:name w:val="ubermenu-nav1"/>
    <w:basedOn w:val="Normal"/>
    <w:pPr>
      <w:spacing w:line="312" w:lineRule="atLeast"/>
      <w:textAlignment w:val="top"/>
    </w:pPr>
  </w:style>
  <w:style w:type="paragraph" w:customStyle="1" w:styleId="ubermenu-retractor1">
    <w:name w:val="ubermenu-retractor1"/>
    <w:basedOn w:val="Normal"/>
    <w:pPr>
      <w:spacing w:line="312" w:lineRule="atLeast"/>
      <w:jc w:val="center"/>
      <w:textAlignment w:val="top"/>
    </w:pPr>
  </w:style>
  <w:style w:type="paragraph" w:customStyle="1" w:styleId="ubermenu-row1">
    <w:name w:val="ubermenu-row1"/>
    <w:basedOn w:val="Normal"/>
    <w:pPr>
      <w:spacing w:after="150" w:line="312" w:lineRule="atLeast"/>
      <w:textAlignment w:val="top"/>
    </w:pPr>
  </w:style>
  <w:style w:type="paragraph" w:customStyle="1" w:styleId="ubermenu-search1">
    <w:name w:val="ubermenu-search1"/>
    <w:basedOn w:val="Normal"/>
    <w:pPr>
      <w:spacing w:line="312" w:lineRule="atLeast"/>
      <w:textAlignment w:val="top"/>
    </w:pPr>
  </w:style>
  <w:style w:type="paragraph" w:customStyle="1" w:styleId="ubermenu-search-input1">
    <w:name w:val="ubermenu-search-input1"/>
    <w:basedOn w:val="Normal"/>
    <w:pPr>
      <w:spacing w:line="312" w:lineRule="atLeast"/>
      <w:textAlignment w:val="top"/>
    </w:pPr>
  </w:style>
  <w:style w:type="paragraph" w:customStyle="1" w:styleId="ubermenu-search-submit1">
    <w:name w:val="ubermenu-search-submit1"/>
    <w:basedOn w:val="Normal"/>
    <w:pPr>
      <w:spacing w:line="312" w:lineRule="atLeast"/>
      <w:textAlignment w:val="top"/>
    </w:pPr>
  </w:style>
  <w:style w:type="paragraph" w:customStyle="1" w:styleId="ubermenu-submenu1">
    <w:name w:val="ubermenu-submenu1"/>
    <w:basedOn w:val="Normal"/>
    <w:pPr>
      <w:spacing w:line="312" w:lineRule="atLeast"/>
      <w:textAlignment w:val="top"/>
    </w:pPr>
  </w:style>
  <w:style w:type="paragraph" w:customStyle="1" w:styleId="ubermenu-submenu-footer1">
    <w:name w:val="ubermenu-submenu-footer1"/>
    <w:basedOn w:val="Normal"/>
    <w:pPr>
      <w:spacing w:line="312" w:lineRule="atLeast"/>
      <w:textAlignment w:val="top"/>
    </w:pPr>
  </w:style>
  <w:style w:type="paragraph" w:customStyle="1" w:styleId="ubermenu-tabs1">
    <w:name w:val="ubermenu-tabs1"/>
    <w:basedOn w:val="Normal"/>
    <w:pPr>
      <w:spacing w:line="312" w:lineRule="atLeast"/>
      <w:textAlignment w:val="top"/>
    </w:pPr>
  </w:style>
  <w:style w:type="paragraph" w:customStyle="1" w:styleId="ubermenu-tabs-panels1">
    <w:name w:val="ubermenu-tabs-panels1"/>
    <w:basedOn w:val="Normal"/>
    <w:pPr>
      <w:spacing w:line="312" w:lineRule="atLeast"/>
      <w:textAlignment w:val="top"/>
    </w:pPr>
  </w:style>
  <w:style w:type="paragraph" w:customStyle="1" w:styleId="ubermenu-target1">
    <w:name w:val="ubermenu-target1"/>
    <w:basedOn w:val="Normal"/>
    <w:pPr>
      <w:spacing w:line="312" w:lineRule="atLeast"/>
      <w:textAlignment w:val="top"/>
    </w:pPr>
  </w:style>
  <w:style w:type="paragraph" w:customStyle="1" w:styleId="fab1">
    <w:name w:val="fab1"/>
    <w:basedOn w:val="Normal"/>
    <w:pPr>
      <w:spacing w:after="360"/>
      <w:ind w:right="144"/>
      <w:jc w:val="center"/>
    </w:pPr>
    <w:rPr>
      <w:rFonts w:ascii="Font Awesome 5 Brands" w:hAnsi="Font Awesome 5 Brands"/>
    </w:rPr>
  </w:style>
  <w:style w:type="paragraph" w:customStyle="1" w:styleId="far1">
    <w:name w:val="far1"/>
    <w:basedOn w:val="Normal"/>
    <w:pPr>
      <w:spacing w:after="360"/>
      <w:ind w:right="144"/>
      <w:jc w:val="center"/>
    </w:pPr>
    <w:rPr>
      <w:rFonts w:ascii="Font Awesome 5 Free" w:hAnsi="Font Awesome 5 Free"/>
    </w:rPr>
  </w:style>
  <w:style w:type="paragraph" w:customStyle="1" w:styleId="fas1">
    <w:name w:val="fas1"/>
    <w:basedOn w:val="Normal"/>
    <w:pPr>
      <w:spacing w:after="360"/>
      <w:ind w:right="144"/>
      <w:jc w:val="center"/>
    </w:pPr>
    <w:rPr>
      <w:rFonts w:ascii="Font Awesome 5 Free" w:hAnsi="Font Awesome 5 Free"/>
      <w:b/>
      <w:bCs/>
    </w:rPr>
  </w:style>
  <w:style w:type="paragraph" w:customStyle="1" w:styleId="svg-inline--fa1">
    <w:name w:val="svg-inline--fa1"/>
    <w:basedOn w:val="Normal"/>
    <w:pPr>
      <w:spacing w:after="360"/>
      <w:ind w:right="144"/>
      <w:jc w:val="center"/>
    </w:pPr>
  </w:style>
  <w:style w:type="paragraph" w:customStyle="1" w:styleId="ubermenu-icon-essential1">
    <w:name w:val="ubermenu-icon-essential1"/>
    <w:basedOn w:val="Normal"/>
    <w:pPr>
      <w:spacing w:after="360"/>
      <w:ind w:right="144"/>
      <w:jc w:val="center"/>
      <w:textAlignment w:val="bottom"/>
    </w:pPr>
    <w:rPr>
      <w:sz w:val="31"/>
      <w:szCs w:val="31"/>
    </w:rPr>
  </w:style>
  <w:style w:type="paragraph" w:customStyle="1" w:styleId="fab2">
    <w:name w:val="fab2"/>
    <w:basedOn w:val="Normal"/>
    <w:pPr>
      <w:spacing w:after="360"/>
    </w:pPr>
    <w:rPr>
      <w:rFonts w:ascii="Font Awesome 5 Brands" w:hAnsi="Font Awesome 5 Brands"/>
    </w:rPr>
  </w:style>
  <w:style w:type="paragraph" w:customStyle="1" w:styleId="far2">
    <w:name w:val="far2"/>
    <w:basedOn w:val="Normal"/>
    <w:pPr>
      <w:spacing w:after="360"/>
    </w:pPr>
    <w:rPr>
      <w:rFonts w:ascii="Font Awesome 5 Free" w:hAnsi="Font Awesome 5 Free"/>
    </w:rPr>
  </w:style>
  <w:style w:type="paragraph" w:customStyle="1" w:styleId="fas2">
    <w:name w:val="fas2"/>
    <w:basedOn w:val="Normal"/>
    <w:pPr>
      <w:spacing w:after="360"/>
    </w:pPr>
    <w:rPr>
      <w:rFonts w:ascii="Font Awesome 5 Free" w:hAnsi="Font Awesome 5 Free"/>
      <w:b/>
      <w:bCs/>
    </w:rPr>
  </w:style>
  <w:style w:type="paragraph" w:customStyle="1" w:styleId="ubermenu-icon-essential2">
    <w:name w:val="ubermenu-icon-essential2"/>
    <w:basedOn w:val="Normal"/>
    <w:pPr>
      <w:spacing w:after="360"/>
    </w:pPr>
  </w:style>
  <w:style w:type="paragraph" w:customStyle="1" w:styleId="ubermenu-mobile-footer1">
    <w:name w:val="ubermenu-mobile-footer1"/>
    <w:basedOn w:val="Normal"/>
    <w:pPr>
      <w:spacing w:after="360"/>
    </w:pPr>
    <w:rPr>
      <w:vanish/>
    </w:rPr>
  </w:style>
  <w:style w:type="paragraph" w:customStyle="1" w:styleId="ubermenu-mobile-header1">
    <w:name w:val="ubermenu-mobile-header1"/>
    <w:basedOn w:val="Normal"/>
    <w:pPr>
      <w:spacing w:after="360"/>
    </w:pPr>
    <w:rPr>
      <w:vanish/>
    </w:rPr>
  </w:style>
  <w:style w:type="paragraph" w:customStyle="1" w:styleId="ubermenu-nav2">
    <w:name w:val="ubermenu-nav2"/>
    <w:basedOn w:val="Normal"/>
  </w:style>
  <w:style w:type="paragraph" w:customStyle="1" w:styleId="ubermenu-item-level-01">
    <w:name w:val="ubermenu-item-level-01"/>
    <w:basedOn w:val="Normal"/>
    <w:pPr>
      <w:spacing w:after="360"/>
      <w:textAlignment w:val="bottom"/>
    </w:pPr>
  </w:style>
  <w:style w:type="paragraph" w:customStyle="1" w:styleId="ubermenu-item-level-02">
    <w:name w:val="ubermenu-item-level-02"/>
    <w:basedOn w:val="Normal"/>
    <w:pPr>
      <w:spacing w:after="360"/>
      <w:textAlignment w:val="top"/>
    </w:pPr>
  </w:style>
  <w:style w:type="paragraph" w:customStyle="1" w:styleId="ubermenu-submenu-type-stack1">
    <w:name w:val="ubermenu-submenu-type-stack1"/>
    <w:basedOn w:val="Normal"/>
    <w:pPr>
      <w:spacing w:after="360"/>
    </w:pPr>
  </w:style>
  <w:style w:type="paragraph" w:customStyle="1" w:styleId="ubermenu-submenu-type-stack2">
    <w:name w:val="ubermenu-submenu-type-stack2"/>
    <w:basedOn w:val="Normal"/>
    <w:pPr>
      <w:spacing w:after="360"/>
    </w:pPr>
  </w:style>
  <w:style w:type="paragraph" w:customStyle="1" w:styleId="ubermenu-autocolumn1">
    <w:name w:val="ubermenu-autocolumn1"/>
    <w:basedOn w:val="Normal"/>
    <w:pPr>
      <w:spacing w:after="360"/>
    </w:pPr>
  </w:style>
  <w:style w:type="paragraph" w:customStyle="1" w:styleId="ubermenu-submenu-type-stack3">
    <w:name w:val="ubermenu-submenu-type-stack3"/>
    <w:basedOn w:val="Normal"/>
    <w:pPr>
      <w:spacing w:after="360"/>
    </w:pPr>
  </w:style>
  <w:style w:type="paragraph" w:customStyle="1" w:styleId="ubermenu-target-text1">
    <w:name w:val="ubermenu-target-text1"/>
    <w:basedOn w:val="Normal"/>
    <w:pPr>
      <w:spacing w:after="360"/>
      <w:textAlignment w:val="baseline"/>
    </w:pPr>
    <w:rPr>
      <w:rFonts w:ascii="inherit" w:hAnsi="inherit"/>
    </w:rPr>
  </w:style>
  <w:style w:type="paragraph" w:customStyle="1" w:styleId="ubermenu-target-description1">
    <w:name w:val="ubermenu-target-description1"/>
    <w:basedOn w:val="Normal"/>
    <w:pPr>
      <w:spacing w:after="360"/>
    </w:pPr>
    <w:rPr>
      <w:sz w:val="19"/>
      <w:szCs w:val="19"/>
    </w:rPr>
  </w:style>
  <w:style w:type="paragraph" w:customStyle="1" w:styleId="ubermenu-icon-essential3">
    <w:name w:val="ubermenu-icon-essential3"/>
    <w:basedOn w:val="Normal"/>
    <w:pPr>
      <w:spacing w:after="360"/>
    </w:pPr>
  </w:style>
  <w:style w:type="paragraph" w:customStyle="1" w:styleId="ubermenu-content-align-left1">
    <w:name w:val="ubermenu-content-align-left1"/>
    <w:basedOn w:val="Normal"/>
    <w:pPr>
      <w:spacing w:after="360"/>
    </w:pPr>
  </w:style>
  <w:style w:type="paragraph" w:customStyle="1" w:styleId="ubermenu-content-align-center1">
    <w:name w:val="ubermenu-content-align-center1"/>
    <w:basedOn w:val="Normal"/>
    <w:pPr>
      <w:spacing w:after="360"/>
      <w:jc w:val="center"/>
    </w:pPr>
  </w:style>
  <w:style w:type="paragraph" w:customStyle="1" w:styleId="ubermenu-content-align-right1">
    <w:name w:val="ubermenu-content-align-right1"/>
    <w:basedOn w:val="Normal"/>
    <w:pPr>
      <w:spacing w:after="360"/>
      <w:jc w:val="right"/>
    </w:pPr>
  </w:style>
  <w:style w:type="paragraph" w:customStyle="1" w:styleId="ubermenu-submenu-drop1">
    <w:name w:val="ubermenu-submenu-drop1"/>
    <w:basedOn w:val="Normal"/>
    <w:pPr>
      <w:shd w:val="clear" w:color="auto" w:fill="FFFFFF"/>
      <w:spacing w:after="360"/>
    </w:pPr>
  </w:style>
  <w:style w:type="paragraph" w:customStyle="1" w:styleId="ubermenu-grid-row1">
    <w:name w:val="ubermenu-grid-row1"/>
    <w:basedOn w:val="Normal"/>
    <w:pPr>
      <w:spacing w:after="360"/>
    </w:pPr>
  </w:style>
  <w:style w:type="paragraph" w:customStyle="1" w:styleId="ubermenu-submenu-grid1">
    <w:name w:val="ubermenu-submenu-grid1"/>
    <w:basedOn w:val="Normal"/>
    <w:pPr>
      <w:spacing w:after="360"/>
    </w:pPr>
  </w:style>
  <w:style w:type="paragraph" w:customStyle="1" w:styleId="ubermenu-submenu-rtl1">
    <w:name w:val="ubermenu-submenu-rtl&gt;*1"/>
    <w:basedOn w:val="Normal"/>
    <w:pPr>
      <w:spacing w:after="360"/>
    </w:pPr>
  </w:style>
  <w:style w:type="paragraph" w:customStyle="1" w:styleId="ubermenu-retractor-desktop1">
    <w:name w:val="ubermenu-retractor-desktop1"/>
    <w:basedOn w:val="Normal"/>
    <w:pPr>
      <w:spacing w:after="360"/>
    </w:pPr>
  </w:style>
  <w:style w:type="paragraph" w:customStyle="1" w:styleId="ubermenu-submenu-drop2">
    <w:name w:val="ubermenu-submenu-drop2"/>
    <w:basedOn w:val="Normal"/>
    <w:pPr>
      <w:shd w:val="clear" w:color="auto" w:fill="FFFFFF"/>
      <w:spacing w:before="15" w:after="360"/>
    </w:pPr>
  </w:style>
  <w:style w:type="paragraph" w:customStyle="1" w:styleId="ubermenu-submenu-drop3">
    <w:name w:val="ubermenu-submenu-drop3"/>
    <w:basedOn w:val="Normal"/>
    <w:pPr>
      <w:shd w:val="clear" w:color="auto" w:fill="FFFFFF"/>
      <w:spacing w:before="300" w:after="360"/>
    </w:pPr>
  </w:style>
  <w:style w:type="paragraph" w:customStyle="1" w:styleId="ubermenu-submenu-type-flyout1">
    <w:name w:val="ubermenu-submenu-type-flyout1"/>
    <w:basedOn w:val="Normal"/>
    <w:pPr>
      <w:spacing w:after="360"/>
    </w:pPr>
  </w:style>
  <w:style w:type="paragraph" w:customStyle="1" w:styleId="ubermenu-submenu-drop4">
    <w:name w:val="ubermenu-submenu-drop4"/>
    <w:basedOn w:val="Normal"/>
    <w:pPr>
      <w:shd w:val="clear" w:color="auto" w:fill="FFFFFF"/>
      <w:spacing w:after="360"/>
    </w:pPr>
  </w:style>
  <w:style w:type="paragraph" w:customStyle="1" w:styleId="ubermenu-clear-row1">
    <w:name w:val="ubermenu-clear-row1"/>
    <w:basedOn w:val="Normal"/>
    <w:pPr>
      <w:spacing w:after="360"/>
    </w:pPr>
  </w:style>
  <w:style w:type="paragraph" w:customStyle="1" w:styleId="ubermenu-column2">
    <w:name w:val="ubermenu-column2"/>
    <w:basedOn w:val="Normal"/>
    <w:pPr>
      <w:spacing w:line="312" w:lineRule="atLeast"/>
      <w:textAlignment w:val="top"/>
    </w:pPr>
  </w:style>
  <w:style w:type="paragraph" w:customStyle="1" w:styleId="ubermenu-column-auto1">
    <w:name w:val="ubermenu-column-auto1"/>
    <w:basedOn w:val="Normal"/>
    <w:pPr>
      <w:spacing w:after="360"/>
    </w:pPr>
  </w:style>
  <w:style w:type="paragraph" w:customStyle="1" w:styleId="ubermenu-column-full1">
    <w:name w:val="ubermenu-column-full1"/>
    <w:basedOn w:val="Normal"/>
    <w:pPr>
      <w:spacing w:after="360"/>
    </w:pPr>
  </w:style>
  <w:style w:type="paragraph" w:customStyle="1" w:styleId="ubermenu-column-1-21">
    <w:name w:val="ubermenu-column-1-21"/>
    <w:basedOn w:val="Normal"/>
    <w:pPr>
      <w:spacing w:after="360"/>
    </w:pPr>
  </w:style>
  <w:style w:type="paragraph" w:customStyle="1" w:styleId="ubermenu-column-1-31">
    <w:name w:val="ubermenu-column-1-31"/>
    <w:basedOn w:val="Normal"/>
    <w:pPr>
      <w:spacing w:after="360"/>
    </w:pPr>
  </w:style>
  <w:style w:type="paragraph" w:customStyle="1" w:styleId="ubermenu-column-2-31">
    <w:name w:val="ubermenu-column-2-31"/>
    <w:basedOn w:val="Normal"/>
    <w:pPr>
      <w:spacing w:after="360"/>
    </w:pPr>
  </w:style>
  <w:style w:type="paragraph" w:customStyle="1" w:styleId="ubermenu-column-1-41">
    <w:name w:val="ubermenu-column-1-41"/>
    <w:basedOn w:val="Normal"/>
    <w:pPr>
      <w:spacing w:after="360"/>
    </w:pPr>
  </w:style>
  <w:style w:type="paragraph" w:customStyle="1" w:styleId="ubermenu-column-3-41">
    <w:name w:val="ubermenu-column-3-41"/>
    <w:basedOn w:val="Normal"/>
    <w:pPr>
      <w:spacing w:after="360"/>
    </w:pPr>
  </w:style>
  <w:style w:type="paragraph" w:customStyle="1" w:styleId="ubermenu-column-1-51">
    <w:name w:val="ubermenu-column-1-51"/>
    <w:basedOn w:val="Normal"/>
    <w:pPr>
      <w:spacing w:after="360"/>
    </w:pPr>
  </w:style>
  <w:style w:type="paragraph" w:customStyle="1" w:styleId="ubermenu-column-2-51">
    <w:name w:val="ubermenu-column-2-51"/>
    <w:basedOn w:val="Normal"/>
    <w:pPr>
      <w:spacing w:after="360"/>
    </w:pPr>
  </w:style>
  <w:style w:type="paragraph" w:customStyle="1" w:styleId="ubermenu-column-3-51">
    <w:name w:val="ubermenu-column-3-51"/>
    <w:basedOn w:val="Normal"/>
    <w:pPr>
      <w:spacing w:after="360"/>
    </w:pPr>
  </w:style>
  <w:style w:type="paragraph" w:customStyle="1" w:styleId="ubermenu-column-4-51">
    <w:name w:val="ubermenu-column-4-51"/>
    <w:basedOn w:val="Normal"/>
    <w:pPr>
      <w:spacing w:after="360"/>
    </w:pPr>
  </w:style>
  <w:style w:type="paragraph" w:customStyle="1" w:styleId="ubermenu-column-1-61">
    <w:name w:val="ubermenu-column-1-61"/>
    <w:basedOn w:val="Normal"/>
    <w:pPr>
      <w:spacing w:after="360"/>
    </w:pPr>
  </w:style>
  <w:style w:type="paragraph" w:customStyle="1" w:styleId="ubermenu-column-5-61">
    <w:name w:val="ubermenu-column-5-61"/>
    <w:basedOn w:val="Normal"/>
    <w:pPr>
      <w:spacing w:after="360"/>
    </w:pPr>
  </w:style>
  <w:style w:type="paragraph" w:customStyle="1" w:styleId="ubermenu-column-1-71">
    <w:name w:val="ubermenu-column-1-71"/>
    <w:basedOn w:val="Normal"/>
    <w:pPr>
      <w:spacing w:after="360"/>
    </w:pPr>
  </w:style>
  <w:style w:type="paragraph" w:customStyle="1" w:styleId="ubermenu-column-2-71">
    <w:name w:val="ubermenu-column-2-71"/>
    <w:basedOn w:val="Normal"/>
    <w:pPr>
      <w:spacing w:after="360"/>
    </w:pPr>
  </w:style>
  <w:style w:type="paragraph" w:customStyle="1" w:styleId="ubermenu-column-3-71">
    <w:name w:val="ubermenu-column-3-71"/>
    <w:basedOn w:val="Normal"/>
    <w:pPr>
      <w:spacing w:after="360"/>
    </w:pPr>
  </w:style>
  <w:style w:type="paragraph" w:customStyle="1" w:styleId="ubermenu-column-4-71">
    <w:name w:val="ubermenu-column-4-71"/>
    <w:basedOn w:val="Normal"/>
    <w:pPr>
      <w:spacing w:after="360"/>
    </w:pPr>
  </w:style>
  <w:style w:type="paragraph" w:customStyle="1" w:styleId="ubermenu-column-5-71">
    <w:name w:val="ubermenu-column-5-71"/>
    <w:basedOn w:val="Normal"/>
    <w:pPr>
      <w:spacing w:after="360"/>
    </w:pPr>
  </w:style>
  <w:style w:type="paragraph" w:customStyle="1" w:styleId="ubermenu-column-6-71">
    <w:name w:val="ubermenu-column-6-71"/>
    <w:basedOn w:val="Normal"/>
    <w:pPr>
      <w:spacing w:after="360"/>
    </w:pPr>
  </w:style>
  <w:style w:type="paragraph" w:customStyle="1" w:styleId="ubermenu-column-1-81">
    <w:name w:val="ubermenu-column-1-81"/>
    <w:basedOn w:val="Normal"/>
    <w:pPr>
      <w:spacing w:after="360"/>
    </w:pPr>
  </w:style>
  <w:style w:type="paragraph" w:customStyle="1" w:styleId="ubermenu-column-3-81">
    <w:name w:val="ubermenu-column-3-81"/>
    <w:basedOn w:val="Normal"/>
    <w:pPr>
      <w:spacing w:after="360"/>
    </w:pPr>
  </w:style>
  <w:style w:type="paragraph" w:customStyle="1" w:styleId="ubermenu-column-5-81">
    <w:name w:val="ubermenu-column-5-81"/>
    <w:basedOn w:val="Normal"/>
    <w:pPr>
      <w:spacing w:after="360"/>
    </w:pPr>
  </w:style>
  <w:style w:type="paragraph" w:customStyle="1" w:styleId="ubermenu-column-7-81">
    <w:name w:val="ubermenu-column-7-81"/>
    <w:basedOn w:val="Normal"/>
    <w:pPr>
      <w:spacing w:after="360"/>
    </w:pPr>
  </w:style>
  <w:style w:type="paragraph" w:customStyle="1" w:styleId="ubermenu-column-1-91">
    <w:name w:val="ubermenu-column-1-91"/>
    <w:basedOn w:val="Normal"/>
    <w:pPr>
      <w:spacing w:after="360"/>
    </w:pPr>
  </w:style>
  <w:style w:type="paragraph" w:customStyle="1" w:styleId="ubermenu-column-2-91">
    <w:name w:val="ubermenu-column-2-91"/>
    <w:basedOn w:val="Normal"/>
    <w:pPr>
      <w:spacing w:after="360"/>
    </w:pPr>
  </w:style>
  <w:style w:type="paragraph" w:customStyle="1" w:styleId="ubermenu-column-4-91">
    <w:name w:val="ubermenu-column-4-91"/>
    <w:basedOn w:val="Normal"/>
    <w:pPr>
      <w:spacing w:after="360"/>
    </w:pPr>
  </w:style>
  <w:style w:type="paragraph" w:customStyle="1" w:styleId="ubermenu-column-5-91">
    <w:name w:val="ubermenu-column-5-91"/>
    <w:basedOn w:val="Normal"/>
    <w:pPr>
      <w:spacing w:after="360"/>
    </w:pPr>
  </w:style>
  <w:style w:type="paragraph" w:customStyle="1" w:styleId="ubermenu-column-7-91">
    <w:name w:val="ubermenu-column-7-91"/>
    <w:basedOn w:val="Normal"/>
    <w:pPr>
      <w:spacing w:after="360"/>
    </w:pPr>
  </w:style>
  <w:style w:type="paragraph" w:customStyle="1" w:styleId="ubermenu-column-8-91">
    <w:name w:val="ubermenu-column-8-91"/>
    <w:basedOn w:val="Normal"/>
    <w:pPr>
      <w:spacing w:after="360"/>
    </w:pPr>
  </w:style>
  <w:style w:type="paragraph" w:customStyle="1" w:styleId="ubermenu-column-1-101">
    <w:name w:val="ubermenu-column-1-101"/>
    <w:basedOn w:val="Normal"/>
    <w:pPr>
      <w:spacing w:after="360"/>
    </w:pPr>
  </w:style>
  <w:style w:type="paragraph" w:customStyle="1" w:styleId="ubermenu-column-3-101">
    <w:name w:val="ubermenu-column-3-101"/>
    <w:basedOn w:val="Normal"/>
    <w:pPr>
      <w:spacing w:after="360"/>
    </w:pPr>
  </w:style>
  <w:style w:type="paragraph" w:customStyle="1" w:styleId="ubermenu-column-7-101">
    <w:name w:val="ubermenu-column-7-101"/>
    <w:basedOn w:val="Normal"/>
    <w:pPr>
      <w:spacing w:after="360"/>
    </w:pPr>
  </w:style>
  <w:style w:type="paragraph" w:customStyle="1" w:styleId="ubermenu-column-9-101">
    <w:name w:val="ubermenu-column-9-101"/>
    <w:basedOn w:val="Normal"/>
    <w:pPr>
      <w:spacing w:after="360"/>
    </w:pPr>
  </w:style>
  <w:style w:type="paragraph" w:customStyle="1" w:styleId="ubermenu-column-1-111">
    <w:name w:val="ubermenu-column-1-111"/>
    <w:basedOn w:val="Normal"/>
    <w:pPr>
      <w:spacing w:after="360"/>
    </w:pPr>
  </w:style>
  <w:style w:type="paragraph" w:customStyle="1" w:styleId="ubermenu-column-2-111">
    <w:name w:val="ubermenu-column-2-111"/>
    <w:basedOn w:val="Normal"/>
    <w:pPr>
      <w:spacing w:after="360"/>
    </w:pPr>
  </w:style>
  <w:style w:type="paragraph" w:customStyle="1" w:styleId="ubermenu-column-3-111">
    <w:name w:val="ubermenu-column-3-111"/>
    <w:basedOn w:val="Normal"/>
    <w:pPr>
      <w:spacing w:after="360"/>
    </w:pPr>
  </w:style>
  <w:style w:type="paragraph" w:customStyle="1" w:styleId="ubermenu-column-4-111">
    <w:name w:val="ubermenu-column-4-111"/>
    <w:basedOn w:val="Normal"/>
    <w:pPr>
      <w:spacing w:after="360"/>
    </w:pPr>
  </w:style>
  <w:style w:type="paragraph" w:customStyle="1" w:styleId="ubermenu-column-5-111">
    <w:name w:val="ubermenu-column-5-111"/>
    <w:basedOn w:val="Normal"/>
    <w:pPr>
      <w:spacing w:after="360"/>
    </w:pPr>
  </w:style>
  <w:style w:type="paragraph" w:customStyle="1" w:styleId="ubermenu-column-6-111">
    <w:name w:val="ubermenu-column-6-111"/>
    <w:basedOn w:val="Normal"/>
    <w:pPr>
      <w:spacing w:after="360"/>
    </w:pPr>
  </w:style>
  <w:style w:type="paragraph" w:customStyle="1" w:styleId="ubermenu-column-7-111">
    <w:name w:val="ubermenu-column-7-111"/>
    <w:basedOn w:val="Normal"/>
    <w:pPr>
      <w:spacing w:after="360"/>
    </w:pPr>
  </w:style>
  <w:style w:type="paragraph" w:customStyle="1" w:styleId="ubermenu-column-8-111">
    <w:name w:val="ubermenu-column-8-111"/>
    <w:basedOn w:val="Normal"/>
    <w:pPr>
      <w:spacing w:after="360"/>
    </w:pPr>
  </w:style>
  <w:style w:type="paragraph" w:customStyle="1" w:styleId="ubermenu-column-9-111">
    <w:name w:val="ubermenu-column-9-111"/>
    <w:basedOn w:val="Normal"/>
    <w:pPr>
      <w:spacing w:after="360"/>
    </w:pPr>
  </w:style>
  <w:style w:type="paragraph" w:customStyle="1" w:styleId="ubermenu-column-10-111">
    <w:name w:val="ubermenu-column-10-111"/>
    <w:basedOn w:val="Normal"/>
    <w:pPr>
      <w:spacing w:after="360"/>
    </w:pPr>
  </w:style>
  <w:style w:type="paragraph" w:customStyle="1" w:styleId="ubermenu-column-1-121">
    <w:name w:val="ubermenu-column-1-121"/>
    <w:basedOn w:val="Normal"/>
    <w:pPr>
      <w:spacing w:after="360"/>
    </w:pPr>
  </w:style>
  <w:style w:type="paragraph" w:customStyle="1" w:styleId="ubermenu-column-5-121">
    <w:name w:val="ubermenu-column-5-121"/>
    <w:basedOn w:val="Normal"/>
    <w:pPr>
      <w:spacing w:after="360"/>
    </w:pPr>
  </w:style>
  <w:style w:type="paragraph" w:customStyle="1" w:styleId="ubermenu-column-7-121">
    <w:name w:val="ubermenu-column-7-121"/>
    <w:basedOn w:val="Normal"/>
    <w:pPr>
      <w:spacing w:after="360"/>
    </w:pPr>
  </w:style>
  <w:style w:type="paragraph" w:customStyle="1" w:styleId="ubermenu-column-11-121">
    <w:name w:val="ubermenu-column-11-121"/>
    <w:basedOn w:val="Normal"/>
    <w:pPr>
      <w:spacing w:after="360"/>
    </w:pPr>
  </w:style>
  <w:style w:type="paragraph" w:customStyle="1" w:styleId="ubermenu-tabs-group1">
    <w:name w:val="ubermenu-tabs-group1"/>
    <w:basedOn w:val="Normal"/>
    <w:pPr>
      <w:pBdr>
        <w:top w:val="single" w:sz="24" w:space="0" w:color="auto"/>
        <w:left w:val="single" w:sz="24" w:space="0" w:color="auto"/>
        <w:bottom w:val="single" w:sz="24" w:space="0" w:color="auto"/>
        <w:right w:val="single" w:sz="24" w:space="0" w:color="auto"/>
      </w:pBdr>
      <w:spacing w:after="360"/>
    </w:pPr>
  </w:style>
  <w:style w:type="paragraph" w:customStyle="1" w:styleId="ubermenu-tab-content-panel1">
    <w:name w:val="ubermenu-tab-content-panel1"/>
    <w:basedOn w:val="Normal"/>
    <w:pPr>
      <w:spacing w:after="360"/>
    </w:pPr>
    <w:rPr>
      <w:vanish/>
    </w:rPr>
  </w:style>
  <w:style w:type="paragraph" w:customStyle="1" w:styleId="ubermenu-searchform1">
    <w:name w:val="ubermenu-searchform1"/>
    <w:basedOn w:val="Normal"/>
    <w:pPr>
      <w:shd w:val="clear" w:color="auto" w:fill="F9F9F9"/>
      <w:spacing w:before="105" w:after="105"/>
      <w:ind w:left="105" w:right="105"/>
    </w:pPr>
  </w:style>
  <w:style w:type="paragraph" w:customStyle="1" w:styleId="ubermenu-search-submit2">
    <w:name w:val="ubermenu-search-submit2"/>
    <w:basedOn w:val="Normal"/>
    <w:pPr>
      <w:textAlignment w:val="top"/>
    </w:pPr>
    <w:rPr>
      <w:color w:val="666666"/>
    </w:rPr>
  </w:style>
  <w:style w:type="paragraph" w:customStyle="1" w:styleId="ubermenu-search-submit3">
    <w:name w:val="ubermenu-search-submit3"/>
    <w:basedOn w:val="Normal"/>
    <w:pPr>
      <w:textAlignment w:val="top"/>
    </w:pPr>
    <w:rPr>
      <w:color w:val="666666"/>
    </w:rPr>
  </w:style>
  <w:style w:type="paragraph" w:customStyle="1" w:styleId="ubermenu-searchform2">
    <w:name w:val="ubermenu-searchform2"/>
    <w:basedOn w:val="Normal"/>
    <w:pPr>
      <w:shd w:val="clear" w:color="auto" w:fill="F9F9F9"/>
    </w:pPr>
  </w:style>
  <w:style w:type="paragraph" w:customStyle="1" w:styleId="ubermenu-search-submit4">
    <w:name w:val="ubermenu-search-submit4"/>
    <w:basedOn w:val="Normal"/>
    <w:pPr>
      <w:textAlignment w:val="top"/>
    </w:pPr>
    <w:rPr>
      <w:color w:val="666666"/>
    </w:rPr>
  </w:style>
  <w:style w:type="paragraph" w:customStyle="1" w:styleId="ubermenu-search-submit5">
    <w:name w:val="ubermenu-search-submit5"/>
    <w:basedOn w:val="Normal"/>
    <w:pPr>
      <w:textAlignment w:val="top"/>
    </w:pPr>
    <w:rPr>
      <w:color w:val="666666"/>
    </w:rPr>
  </w:style>
  <w:style w:type="paragraph" w:customStyle="1" w:styleId="ubermenu-postlist-item1">
    <w:name w:val="ubermenu-postlist-item1"/>
    <w:basedOn w:val="Normal"/>
    <w:pPr>
      <w:spacing w:after="150"/>
    </w:pPr>
  </w:style>
  <w:style w:type="paragraph" w:customStyle="1" w:styleId="ubermenu-postlist-titlea1">
    <w:name w:val="ubermenu-postlist-title&gt;a1"/>
    <w:basedOn w:val="Normal"/>
    <w:pPr>
      <w:spacing w:after="360"/>
    </w:pPr>
  </w:style>
  <w:style w:type="paragraph" w:customStyle="1" w:styleId="ubermenu-postlist-content1">
    <w:name w:val="ubermenu-postlist-content1"/>
    <w:basedOn w:val="Normal"/>
    <w:pPr>
      <w:spacing w:after="360"/>
    </w:pPr>
    <w:rPr>
      <w:sz w:val="17"/>
      <w:szCs w:val="17"/>
    </w:rPr>
  </w:style>
  <w:style w:type="paragraph" w:customStyle="1" w:styleId="ubermenu-badge1">
    <w:name w:val="ubermenu-badge1"/>
    <w:basedOn w:val="Normal"/>
    <w:pPr>
      <w:shd w:val="clear" w:color="auto" w:fill="222222"/>
      <w:spacing w:after="360"/>
      <w:ind w:left="144"/>
    </w:pPr>
    <w:rPr>
      <w:color w:val="FFFFFF"/>
      <w:sz w:val="17"/>
      <w:szCs w:val="17"/>
    </w:rPr>
  </w:style>
  <w:style w:type="paragraph" w:customStyle="1" w:styleId="ubermenu-badge2">
    <w:name w:val="ubermenu-badge2"/>
    <w:basedOn w:val="Normal"/>
    <w:pPr>
      <w:spacing w:after="360"/>
      <w:ind w:right="144"/>
    </w:pPr>
  </w:style>
  <w:style w:type="paragraph" w:customStyle="1" w:styleId="ubermenu-badge-topleft1">
    <w:name w:val="ubermenu-badge-topleft1"/>
    <w:basedOn w:val="Normal"/>
    <w:pPr>
      <w:spacing w:before="60" w:after="60"/>
      <w:ind w:left="60" w:right="60"/>
    </w:pPr>
  </w:style>
  <w:style w:type="paragraph" w:customStyle="1" w:styleId="ubermenu-badge-topright1">
    <w:name w:val="ubermenu-badge-topright1"/>
    <w:basedOn w:val="Normal"/>
    <w:pPr>
      <w:spacing w:before="60" w:after="60"/>
      <w:ind w:left="60" w:right="60"/>
    </w:pPr>
  </w:style>
  <w:style w:type="paragraph" w:customStyle="1" w:styleId="ubermenu-badge-bottomleft1">
    <w:name w:val="ubermenu-badge-bottomleft1"/>
    <w:basedOn w:val="Normal"/>
    <w:pPr>
      <w:spacing w:before="60" w:after="60"/>
      <w:ind w:left="60" w:right="60"/>
    </w:pPr>
  </w:style>
  <w:style w:type="paragraph" w:customStyle="1" w:styleId="ubermenu-badge-bottomright1">
    <w:name w:val="ubermenu-badge-bottomright1"/>
    <w:basedOn w:val="Normal"/>
    <w:pPr>
      <w:spacing w:before="60" w:after="60"/>
      <w:ind w:left="60" w:right="60"/>
    </w:pPr>
  </w:style>
  <w:style w:type="paragraph" w:customStyle="1" w:styleId="ubermenu-target-woo-price1">
    <w:name w:val="ubermenu-target-woo-price1"/>
    <w:basedOn w:val="Normal"/>
    <w:pPr>
      <w:spacing w:after="360"/>
    </w:pPr>
  </w:style>
  <w:style w:type="paragraph" w:customStyle="1" w:styleId="ubermenu-target-woo-sale-badge1">
    <w:name w:val="ubermenu-target-woo-sale-badge1"/>
    <w:basedOn w:val="Normal"/>
    <w:pPr>
      <w:shd w:val="clear" w:color="auto" w:fill="222222"/>
      <w:spacing w:after="360"/>
    </w:pPr>
    <w:rPr>
      <w:color w:val="FFFFFF"/>
    </w:rPr>
  </w:style>
  <w:style w:type="paragraph" w:customStyle="1" w:styleId="ubermenu-admin-notice-icon1">
    <w:name w:val="ubermenu-admin-notice-icon1"/>
    <w:basedOn w:val="Normal"/>
    <w:pPr>
      <w:spacing w:after="360"/>
    </w:pPr>
    <w:rPr>
      <w:color w:val="FFFFFF"/>
      <w:sz w:val="20"/>
      <w:szCs w:val="20"/>
    </w:rPr>
  </w:style>
  <w:style w:type="paragraph" w:customStyle="1" w:styleId="svg-inline--fa2">
    <w:name w:val="svg-inline--fa2"/>
    <w:basedOn w:val="Normal"/>
    <w:pPr>
      <w:spacing w:after="360"/>
      <w:ind w:right="60"/>
    </w:pPr>
  </w:style>
  <w:style w:type="paragraph" w:customStyle="1" w:styleId="fa1">
    <w:name w:val="fa1"/>
    <w:basedOn w:val="Normal"/>
    <w:pPr>
      <w:spacing w:after="360"/>
      <w:ind w:right="60"/>
    </w:pPr>
    <w:rPr>
      <w:rFonts w:ascii="Font Awesome 5 Pro" w:hAnsi="Font Awesome 5 Pro"/>
      <w:b/>
      <w:bCs/>
      <w:color w:val="AAAAAA"/>
    </w:rPr>
  </w:style>
  <w:style w:type="paragraph" w:customStyle="1" w:styleId="far3">
    <w:name w:val="far3"/>
    <w:basedOn w:val="Normal"/>
    <w:pPr>
      <w:spacing w:after="360"/>
      <w:ind w:right="60"/>
    </w:pPr>
    <w:rPr>
      <w:rFonts w:ascii="Font Awesome 5 Pro" w:hAnsi="Font Awesome 5 Pro"/>
      <w:b/>
      <w:bCs/>
      <w:color w:val="AAAAAA"/>
    </w:rPr>
  </w:style>
  <w:style w:type="paragraph" w:customStyle="1" w:styleId="fas3">
    <w:name w:val="fas3"/>
    <w:basedOn w:val="Normal"/>
    <w:pPr>
      <w:spacing w:after="360"/>
      <w:ind w:right="60"/>
    </w:pPr>
    <w:rPr>
      <w:rFonts w:ascii="Font Awesome 5 Pro" w:hAnsi="Font Awesome 5 Pro"/>
      <w:b/>
      <w:bCs/>
      <w:color w:val="AAAAAA"/>
    </w:rPr>
  </w:style>
  <w:style w:type="paragraph" w:customStyle="1" w:styleId="fa2">
    <w:name w:val="fa2"/>
    <w:basedOn w:val="Normal"/>
    <w:pPr>
      <w:spacing w:after="360"/>
    </w:pPr>
    <w:rPr>
      <w:rFonts w:ascii="FontAwesome" w:hAnsi="FontAwesome"/>
      <w:color w:val="FFFF00"/>
    </w:rPr>
  </w:style>
  <w:style w:type="paragraph" w:customStyle="1" w:styleId="svg-inline--fa3">
    <w:name w:val="svg-inline--fa3"/>
    <w:basedOn w:val="Normal"/>
    <w:pPr>
      <w:spacing w:after="360"/>
    </w:pPr>
    <w:rPr>
      <w:color w:val="FFFF00"/>
    </w:rPr>
  </w:style>
  <w:style w:type="paragraph" w:customStyle="1" w:styleId="ab-item1">
    <w:name w:val="ab-item1"/>
    <w:basedOn w:val="Normal"/>
    <w:pPr>
      <w:spacing w:after="360" w:line="360" w:lineRule="atLeast"/>
    </w:pPr>
  </w:style>
  <w:style w:type="paragraph" w:customStyle="1" w:styleId="um-cube1">
    <w:name w:val="um-cube1"/>
    <w:basedOn w:val="Normal"/>
    <w:pPr>
      <w:spacing w:after="360"/>
    </w:pPr>
  </w:style>
  <w:style w:type="paragraph" w:customStyle="1" w:styleId="ubermenu-item-level-03">
    <w:name w:val="ubermenu-item-level-03"/>
    <w:basedOn w:val="Normal"/>
    <w:pPr>
      <w:spacing w:after="360"/>
    </w:pPr>
  </w:style>
  <w:style w:type="paragraph" w:customStyle="1" w:styleId="ubermenu-target2">
    <w:name w:val="ubermenu-target2"/>
    <w:basedOn w:val="Normal"/>
    <w:pPr>
      <w:spacing w:after="360"/>
    </w:pPr>
    <w:rPr>
      <w:color w:val="999999"/>
    </w:rPr>
  </w:style>
  <w:style w:type="paragraph" w:customStyle="1" w:styleId="ubermenu-target-description2">
    <w:name w:val="ubermenu-target-description2"/>
    <w:basedOn w:val="Normal"/>
    <w:pPr>
      <w:spacing w:after="360"/>
    </w:pPr>
    <w:rPr>
      <w:color w:val="AAAAAA"/>
    </w:rPr>
  </w:style>
  <w:style w:type="paragraph" w:customStyle="1" w:styleId="ubermenu-tab-content-panel2">
    <w:name w:val="ubermenu-tab-content-panel2"/>
    <w:basedOn w:val="Normal"/>
    <w:pPr>
      <w:shd w:val="clear" w:color="auto" w:fill="F9F9F9"/>
      <w:spacing w:after="360"/>
    </w:pPr>
  </w:style>
  <w:style w:type="paragraph" w:customStyle="1" w:styleId="ubermenu-submenu2">
    <w:name w:val="ubermenu-submenu2"/>
    <w:basedOn w:val="Normal"/>
    <w:rPr>
      <w:color w:val="999999"/>
    </w:rPr>
  </w:style>
  <w:style w:type="paragraph" w:customStyle="1" w:styleId="ubermenu-target3">
    <w:name w:val="ubermenu-target3"/>
    <w:basedOn w:val="Normal"/>
    <w:pPr>
      <w:spacing w:after="360"/>
    </w:pPr>
    <w:rPr>
      <w:color w:val="999999"/>
    </w:rPr>
  </w:style>
  <w:style w:type="paragraph" w:customStyle="1" w:styleId="ubermenu-highlight1">
    <w:name w:val="ubermenu-highlight1"/>
    <w:basedOn w:val="Normal"/>
    <w:pPr>
      <w:spacing w:after="360"/>
    </w:pPr>
    <w:rPr>
      <w:color w:val="4D90FE"/>
    </w:rPr>
  </w:style>
  <w:style w:type="paragraph" w:customStyle="1" w:styleId="ubermenu-submenu-drop5">
    <w:name w:val="ubermenu-submenu-drop5"/>
    <w:basedOn w:val="Normal"/>
    <w:pPr>
      <w:shd w:val="clear" w:color="auto" w:fill="FFFFFF"/>
      <w:spacing w:after="360"/>
    </w:pPr>
  </w:style>
  <w:style w:type="paragraph" w:customStyle="1" w:styleId="ubermenu-highlight2">
    <w:name w:val="ubermenu-highlight2"/>
    <w:basedOn w:val="Normal"/>
    <w:pPr>
      <w:spacing w:after="360"/>
    </w:pPr>
    <w:rPr>
      <w:color w:val="33CCFF"/>
    </w:rPr>
  </w:style>
  <w:style w:type="paragraph" w:customStyle="1" w:styleId="ubermenu-target4">
    <w:name w:val="ubermenu-target4"/>
    <w:basedOn w:val="Normal"/>
    <w:pPr>
      <w:spacing w:after="360"/>
    </w:pPr>
  </w:style>
  <w:style w:type="paragraph" w:customStyle="1" w:styleId="x-flexslider1">
    <w:name w:val="x-flexslider1"/>
    <w:basedOn w:val="Normal"/>
    <w:pPr>
      <w:spacing w:after="360"/>
    </w:pPr>
  </w:style>
  <w:style w:type="paragraph" w:customStyle="1" w:styleId="entry-featured3">
    <w:name w:val="entry-featured3"/>
    <w:basedOn w:val="Normal"/>
    <w:pPr>
      <w:pBdr>
        <w:top w:val="single" w:sz="12" w:space="5" w:color="E5E5E5"/>
        <w:left w:val="single" w:sz="12" w:space="5" w:color="E5E5E5"/>
        <w:bottom w:val="single" w:sz="12" w:space="5" w:color="E5E5E5"/>
        <w:right w:val="single" w:sz="12" w:space="5" w:color="E5E5E5"/>
      </w:pBdr>
      <w:shd w:val="clear" w:color="auto" w:fill="FFFFFF"/>
      <w:spacing w:before="375" w:after="360"/>
    </w:pPr>
  </w:style>
  <w:style w:type="paragraph" w:customStyle="1" w:styleId="h-recent-posts2">
    <w:name w:val="h-recent-posts2"/>
    <w:basedOn w:val="Normal"/>
    <w:pPr>
      <w:spacing w:after="75"/>
    </w:pPr>
    <w:rPr>
      <w:color w:val="289EC5"/>
      <w:sz w:val="26"/>
      <w:szCs w:val="26"/>
    </w:rPr>
  </w:style>
  <w:style w:type="paragraph" w:customStyle="1" w:styleId="ui-slider-handle1">
    <w:name w:val="ui-slider-handle1"/>
    <w:basedOn w:val="Normal"/>
    <w:pPr>
      <w:shd w:val="clear" w:color="auto" w:fill="272727"/>
      <w:spacing w:after="360"/>
    </w:pPr>
  </w:style>
  <w:style w:type="paragraph" w:customStyle="1" w:styleId="x-dropdown1">
    <w:name w:val="x-dropdown1"/>
    <w:basedOn w:val="Normal"/>
    <w:pPr>
      <w:shd w:val="clear" w:color="auto" w:fill="FFFFFF"/>
    </w:pPr>
  </w:style>
  <w:style w:type="paragraph" w:customStyle="1" w:styleId="x-anchor1">
    <w:name w:val="x-anchor1"/>
    <w:basedOn w:val="Normal"/>
    <w:pPr>
      <w:spacing w:after="360"/>
    </w:pPr>
  </w:style>
  <w:style w:type="paragraph" w:customStyle="1" w:styleId="x-anchor-content1">
    <w:name w:val="x-anchor-content1"/>
    <w:basedOn w:val="Normal"/>
    <w:pPr>
      <w:spacing w:after="360"/>
    </w:pPr>
  </w:style>
  <w:style w:type="paragraph" w:customStyle="1" w:styleId="x-anchor-text1">
    <w:name w:val="x-anchor-text1"/>
    <w:basedOn w:val="Normal"/>
    <w:pPr>
      <w:spacing w:before="75" w:after="75"/>
      <w:ind w:left="75"/>
    </w:pPr>
  </w:style>
  <w:style w:type="paragraph" w:customStyle="1" w:styleId="x-anchor-text-primary1">
    <w:name w:val="x-anchor-text-primary1"/>
    <w:basedOn w:val="Normal"/>
    <w:pPr>
      <w:spacing w:after="360"/>
    </w:pPr>
    <w:rPr>
      <w:rFonts w:ascii="inherit" w:hAnsi="inherit"/>
    </w:rPr>
  </w:style>
  <w:style w:type="paragraph" w:customStyle="1" w:styleId="x-anchor-text-secondary1">
    <w:name w:val="x-anchor-text-secondary1"/>
    <w:basedOn w:val="Normal"/>
    <w:pPr>
      <w:spacing w:before="84" w:after="360"/>
    </w:pPr>
    <w:rPr>
      <w:rFonts w:ascii="inherit" w:hAnsi="inherit"/>
      <w:sz w:val="18"/>
      <w:szCs w:val="18"/>
    </w:rPr>
  </w:style>
  <w:style w:type="paragraph" w:customStyle="1" w:styleId="x-anchor-sub-indicator1">
    <w:name w:val="x-anchor-sub-indicator1"/>
    <w:basedOn w:val="Normal"/>
    <w:pPr>
      <w:spacing w:before="75" w:after="75"/>
      <w:ind w:left="75" w:right="75"/>
      <w:jc w:val="center"/>
    </w:pPr>
  </w:style>
  <w:style w:type="character" w:customStyle="1" w:styleId="x-anchor-text-primary2">
    <w:name w:val="x-anchor-text-primary2"/>
    <w:basedOn w:val="DefaultParagraphFont"/>
    <w:rPr>
      <w:vanish w:val="0"/>
      <w:webHidden w:val="0"/>
      <w:specVanish w:val="0"/>
    </w:rPr>
  </w:style>
  <w:style w:type="character" w:customStyle="1" w:styleId="x-graphic1">
    <w:name w:val="x-graphic1"/>
    <w:basedOn w:val="DefaultParagraphFont"/>
    <w:rPr>
      <w:spacing w:val="0"/>
    </w:rPr>
  </w:style>
  <w:style w:type="character" w:customStyle="1" w:styleId="x-toggle1">
    <w:name w:val="x-toggle1"/>
    <w:basedOn w:val="DefaultParagraphFont"/>
    <w:rPr>
      <w:vanish w:val="0"/>
      <w:webHidden w:val="0"/>
      <w:specVanish w:val="0"/>
    </w:rPr>
  </w:style>
  <w:style w:type="character" w:customStyle="1" w:styleId="x-toggle-burger-bun-t">
    <w:name w:val="x-toggle-burger-bun-t"/>
    <w:basedOn w:val="DefaultParagraphFont"/>
  </w:style>
  <w:style w:type="character" w:customStyle="1" w:styleId="x-toggle-burger-patty">
    <w:name w:val="x-toggle-burger-patty"/>
    <w:basedOn w:val="DefaultParagraphFont"/>
  </w:style>
  <w:style w:type="character" w:customStyle="1" w:styleId="x-toggle-burger-bun-b">
    <w:name w:val="x-toggle-burger-bun-b"/>
    <w:basedOn w:val="DefaultParagraphFont"/>
  </w:style>
  <w:style w:type="character" w:customStyle="1" w:styleId="ubermenu-target-title">
    <w:name w:val="ubermenu-target-title"/>
    <w:basedOn w:val="DefaultParagraphFont"/>
  </w:style>
  <w:style w:type="character" w:customStyle="1" w:styleId="ubermenu-sub-indicator-close">
    <w:name w:val="ubermenu-sub-indicator-close"/>
    <w:basedOn w:val="DefaultParagraphFont"/>
  </w:style>
  <w:style w:type="paragraph" w:customStyle="1" w:styleId="menu-item">
    <w:name w:val="menu-item"/>
    <w:basedOn w:val="Normal"/>
    <w:pPr>
      <w:spacing w:before="100" w:beforeAutospacing="1" w:after="100" w:afterAutospacing="1"/>
    </w:pPr>
  </w:style>
  <w:style w:type="character" w:customStyle="1" w:styleId="x-off-canvas-bg1">
    <w:name w:val="x-off-canvas-bg1"/>
    <w:basedOn w:val="DefaultParagraphFont"/>
    <w:rPr>
      <w:vanish w:val="0"/>
      <w:webHidden w:val="0"/>
      <w:specVanish w:val="0"/>
    </w:rPr>
  </w:style>
  <w:style w:type="character" w:customStyle="1" w:styleId="wt-cli-sr-only1">
    <w:name w:val="wt-cli-sr-only1"/>
    <w:basedOn w:val="DefaultParagraphFont"/>
    <w:rPr>
      <w:vanish/>
      <w:webHidden w:val="0"/>
      <w:sz w:val="24"/>
      <w:szCs w:val="24"/>
      <w:specVanish w:val="0"/>
    </w:rPr>
  </w:style>
  <w:style w:type="character" w:styleId="UnresolvedMention">
    <w:name w:val="Unresolved Mention"/>
    <w:basedOn w:val="DefaultParagraphFont"/>
    <w:uiPriority w:val="99"/>
    <w:semiHidden/>
    <w:unhideWhenUsed/>
    <w:rsid w:val="002D0414"/>
    <w:rPr>
      <w:color w:val="605E5C"/>
      <w:shd w:val="clear" w:color="auto" w:fill="E1DFDD"/>
    </w:rPr>
  </w:style>
  <w:style w:type="character" w:styleId="CommentReference">
    <w:name w:val="annotation reference"/>
    <w:basedOn w:val="DefaultParagraphFont"/>
    <w:uiPriority w:val="99"/>
    <w:semiHidden/>
    <w:unhideWhenUsed/>
    <w:rsid w:val="0069508B"/>
    <w:rPr>
      <w:sz w:val="16"/>
      <w:szCs w:val="16"/>
    </w:rPr>
  </w:style>
  <w:style w:type="paragraph" w:styleId="CommentText">
    <w:name w:val="annotation text"/>
    <w:basedOn w:val="Normal"/>
    <w:link w:val="CommentTextChar"/>
    <w:uiPriority w:val="99"/>
    <w:semiHidden/>
    <w:unhideWhenUsed/>
    <w:rsid w:val="0069508B"/>
    <w:rPr>
      <w:sz w:val="20"/>
      <w:szCs w:val="20"/>
    </w:rPr>
  </w:style>
  <w:style w:type="character" w:customStyle="1" w:styleId="CommentTextChar">
    <w:name w:val="Comment Text Char"/>
    <w:basedOn w:val="DefaultParagraphFont"/>
    <w:link w:val="CommentText"/>
    <w:uiPriority w:val="99"/>
    <w:semiHidden/>
    <w:rsid w:val="0069508B"/>
    <w:rPr>
      <w:rFonts w:eastAsiaTheme="minorEastAsia"/>
    </w:rPr>
  </w:style>
  <w:style w:type="paragraph" w:styleId="CommentSubject">
    <w:name w:val="annotation subject"/>
    <w:basedOn w:val="CommentText"/>
    <w:next w:val="CommentText"/>
    <w:link w:val="CommentSubjectChar"/>
    <w:uiPriority w:val="99"/>
    <w:semiHidden/>
    <w:unhideWhenUsed/>
    <w:rsid w:val="0069508B"/>
    <w:rPr>
      <w:b/>
      <w:bCs/>
    </w:rPr>
  </w:style>
  <w:style w:type="character" w:customStyle="1" w:styleId="CommentSubjectChar">
    <w:name w:val="Comment Subject Char"/>
    <w:basedOn w:val="CommentTextChar"/>
    <w:link w:val="CommentSubject"/>
    <w:uiPriority w:val="99"/>
    <w:semiHidden/>
    <w:rsid w:val="0069508B"/>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990282">
      <w:marLeft w:val="0"/>
      <w:marRight w:val="0"/>
      <w:marTop w:val="0"/>
      <w:marBottom w:val="0"/>
      <w:divBdr>
        <w:top w:val="none" w:sz="0" w:space="0" w:color="auto"/>
        <w:left w:val="none" w:sz="0" w:space="0" w:color="auto"/>
        <w:bottom w:val="none" w:sz="0" w:space="0" w:color="auto"/>
        <w:right w:val="none" w:sz="0" w:space="0" w:color="auto"/>
      </w:divBdr>
      <w:divsChild>
        <w:div w:id="1855070538">
          <w:marLeft w:val="0"/>
          <w:marRight w:val="0"/>
          <w:marTop w:val="0"/>
          <w:marBottom w:val="0"/>
          <w:divBdr>
            <w:top w:val="none" w:sz="0" w:space="0" w:color="auto"/>
            <w:left w:val="none" w:sz="0" w:space="0" w:color="auto"/>
            <w:bottom w:val="none" w:sz="0" w:space="0" w:color="auto"/>
            <w:right w:val="none" w:sz="0" w:space="0" w:color="auto"/>
          </w:divBdr>
          <w:divsChild>
            <w:div w:id="1199200139">
              <w:marLeft w:val="0"/>
              <w:marRight w:val="0"/>
              <w:marTop w:val="0"/>
              <w:marBottom w:val="0"/>
              <w:divBdr>
                <w:top w:val="none" w:sz="0" w:space="0" w:color="auto"/>
                <w:left w:val="none" w:sz="0" w:space="0" w:color="auto"/>
                <w:bottom w:val="none" w:sz="0" w:space="0" w:color="auto"/>
                <w:right w:val="none" w:sz="0" w:space="0" w:color="auto"/>
              </w:divBdr>
              <w:divsChild>
                <w:div w:id="1175916664">
                  <w:marLeft w:val="0"/>
                  <w:marRight w:val="0"/>
                  <w:marTop w:val="0"/>
                  <w:marBottom w:val="0"/>
                  <w:divBdr>
                    <w:top w:val="none" w:sz="0" w:space="0" w:color="auto"/>
                    <w:left w:val="none" w:sz="0" w:space="0" w:color="auto"/>
                    <w:bottom w:val="none" w:sz="0" w:space="0" w:color="auto"/>
                    <w:right w:val="none" w:sz="0" w:space="0" w:color="auto"/>
                  </w:divBdr>
                  <w:divsChild>
                    <w:div w:id="795299367">
                      <w:marLeft w:val="-225"/>
                      <w:marRight w:val="-225"/>
                      <w:marTop w:val="0"/>
                      <w:marBottom w:val="0"/>
                      <w:divBdr>
                        <w:top w:val="none" w:sz="0" w:space="0" w:color="auto"/>
                        <w:left w:val="none" w:sz="0" w:space="0" w:color="auto"/>
                        <w:bottom w:val="none" w:sz="0" w:space="0" w:color="auto"/>
                        <w:right w:val="none" w:sz="0" w:space="0" w:color="auto"/>
                      </w:divBdr>
                      <w:divsChild>
                        <w:div w:id="880284127">
                          <w:marLeft w:val="0"/>
                          <w:marRight w:val="0"/>
                          <w:marTop w:val="0"/>
                          <w:marBottom w:val="0"/>
                          <w:divBdr>
                            <w:top w:val="none" w:sz="0" w:space="0" w:color="auto"/>
                            <w:left w:val="none" w:sz="0" w:space="0" w:color="auto"/>
                            <w:bottom w:val="none" w:sz="0" w:space="0" w:color="auto"/>
                            <w:right w:val="none" w:sz="0" w:space="0" w:color="auto"/>
                          </w:divBdr>
                          <w:divsChild>
                            <w:div w:id="1601062825">
                              <w:marLeft w:val="0"/>
                              <w:marRight w:val="0"/>
                              <w:marTop w:val="0"/>
                              <w:marBottom w:val="0"/>
                              <w:divBdr>
                                <w:top w:val="none" w:sz="0" w:space="0" w:color="auto"/>
                                <w:left w:val="none" w:sz="0" w:space="0" w:color="auto"/>
                                <w:bottom w:val="none" w:sz="0" w:space="0" w:color="auto"/>
                                <w:right w:val="none" w:sz="0" w:space="0" w:color="auto"/>
                              </w:divBdr>
                              <w:divsChild>
                                <w:div w:id="567693920">
                                  <w:marLeft w:val="0"/>
                                  <w:marRight w:val="0"/>
                                  <w:marTop w:val="0"/>
                                  <w:marBottom w:val="0"/>
                                  <w:divBdr>
                                    <w:top w:val="none" w:sz="0" w:space="0" w:color="auto"/>
                                    <w:left w:val="none" w:sz="0" w:space="0" w:color="auto"/>
                                    <w:bottom w:val="none" w:sz="0" w:space="0" w:color="auto"/>
                                    <w:right w:val="none" w:sz="0" w:space="0" w:color="auto"/>
                                  </w:divBdr>
                                  <w:divsChild>
                                    <w:div w:id="1670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59211">
                          <w:marLeft w:val="0"/>
                          <w:marRight w:val="0"/>
                          <w:marTop w:val="0"/>
                          <w:marBottom w:val="0"/>
                          <w:divBdr>
                            <w:top w:val="none" w:sz="0" w:space="0" w:color="auto"/>
                            <w:left w:val="none" w:sz="0" w:space="0" w:color="auto"/>
                            <w:bottom w:val="none" w:sz="0" w:space="0" w:color="auto"/>
                            <w:right w:val="none" w:sz="0" w:space="0" w:color="auto"/>
                          </w:divBdr>
                          <w:divsChild>
                            <w:div w:id="521282571">
                              <w:marLeft w:val="0"/>
                              <w:marRight w:val="0"/>
                              <w:marTop w:val="75"/>
                              <w:marBottom w:val="0"/>
                              <w:divBdr>
                                <w:top w:val="none" w:sz="0" w:space="0" w:color="auto"/>
                                <w:left w:val="none" w:sz="0" w:space="0" w:color="auto"/>
                                <w:bottom w:val="none" w:sz="0" w:space="0" w:color="auto"/>
                                <w:right w:val="none" w:sz="0" w:space="0" w:color="auto"/>
                              </w:divBdr>
                              <w:divsChild>
                                <w:div w:id="546719353">
                                  <w:marLeft w:val="0"/>
                                  <w:marRight w:val="0"/>
                                  <w:marTop w:val="0"/>
                                  <w:marBottom w:val="0"/>
                                  <w:divBdr>
                                    <w:top w:val="none" w:sz="0" w:space="0" w:color="auto"/>
                                    <w:left w:val="none" w:sz="0" w:space="0" w:color="auto"/>
                                    <w:bottom w:val="none" w:sz="0" w:space="0" w:color="auto"/>
                                    <w:right w:val="none" w:sz="0" w:space="0" w:color="auto"/>
                                  </w:divBdr>
                                  <w:divsChild>
                                    <w:div w:id="767191565">
                                      <w:marLeft w:val="0"/>
                                      <w:marRight w:val="0"/>
                                      <w:marTop w:val="0"/>
                                      <w:marBottom w:val="0"/>
                                      <w:divBdr>
                                        <w:top w:val="none" w:sz="0" w:space="0" w:color="auto"/>
                                        <w:left w:val="none" w:sz="0" w:space="0" w:color="auto"/>
                                        <w:bottom w:val="none" w:sz="0" w:space="0" w:color="auto"/>
                                        <w:right w:val="none" w:sz="0" w:space="0" w:color="auto"/>
                                      </w:divBdr>
                                    </w:div>
                                  </w:divsChild>
                                </w:div>
                                <w:div w:id="1860777545">
                                  <w:marLeft w:val="0"/>
                                  <w:marRight w:val="0"/>
                                  <w:marTop w:val="0"/>
                                  <w:marBottom w:val="0"/>
                                  <w:divBdr>
                                    <w:top w:val="none" w:sz="0" w:space="0" w:color="auto"/>
                                    <w:left w:val="none" w:sz="0" w:space="0" w:color="auto"/>
                                    <w:bottom w:val="none" w:sz="0" w:space="0" w:color="auto"/>
                                    <w:right w:val="none" w:sz="0" w:space="0" w:color="auto"/>
                                  </w:divBdr>
                                  <w:divsChild>
                                    <w:div w:id="21323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4669">
                              <w:marLeft w:val="0"/>
                              <w:marRight w:val="0"/>
                              <w:marTop w:val="75"/>
                              <w:marBottom w:val="0"/>
                              <w:divBdr>
                                <w:top w:val="none" w:sz="0" w:space="0" w:color="auto"/>
                                <w:left w:val="none" w:sz="0" w:space="0" w:color="auto"/>
                                <w:bottom w:val="none" w:sz="0" w:space="0" w:color="auto"/>
                                <w:right w:val="none" w:sz="0" w:space="0" w:color="auto"/>
                              </w:divBdr>
                              <w:divsChild>
                                <w:div w:id="1891922210">
                                  <w:marLeft w:val="0"/>
                                  <w:marRight w:val="0"/>
                                  <w:marTop w:val="0"/>
                                  <w:marBottom w:val="0"/>
                                  <w:divBdr>
                                    <w:top w:val="none" w:sz="0" w:space="0" w:color="auto"/>
                                    <w:left w:val="none" w:sz="0" w:space="0" w:color="auto"/>
                                    <w:bottom w:val="none" w:sz="0" w:space="0" w:color="auto"/>
                                    <w:right w:val="none" w:sz="0" w:space="0" w:color="auto"/>
                                  </w:divBdr>
                                  <w:divsChild>
                                    <w:div w:id="1242176120">
                                      <w:marLeft w:val="0"/>
                                      <w:marRight w:val="0"/>
                                      <w:marTop w:val="0"/>
                                      <w:marBottom w:val="0"/>
                                      <w:divBdr>
                                        <w:top w:val="none" w:sz="0" w:space="0" w:color="auto"/>
                                        <w:left w:val="none" w:sz="0" w:space="0" w:color="auto"/>
                                        <w:bottom w:val="none" w:sz="0" w:space="0" w:color="auto"/>
                                        <w:right w:val="none" w:sz="0" w:space="0" w:color="auto"/>
                                      </w:divBdr>
                                    </w:div>
                                  </w:divsChild>
                                </w:div>
                                <w:div w:id="854540111">
                                  <w:marLeft w:val="0"/>
                                  <w:marRight w:val="0"/>
                                  <w:marTop w:val="0"/>
                                  <w:marBottom w:val="0"/>
                                  <w:divBdr>
                                    <w:top w:val="none" w:sz="0" w:space="0" w:color="auto"/>
                                    <w:left w:val="none" w:sz="0" w:space="0" w:color="auto"/>
                                    <w:bottom w:val="none" w:sz="0" w:space="0" w:color="auto"/>
                                    <w:right w:val="none" w:sz="0" w:space="0" w:color="auto"/>
                                  </w:divBdr>
                                  <w:divsChild>
                                    <w:div w:id="13593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513">
                              <w:marLeft w:val="0"/>
                              <w:marRight w:val="0"/>
                              <w:marTop w:val="75"/>
                              <w:marBottom w:val="0"/>
                              <w:divBdr>
                                <w:top w:val="none" w:sz="0" w:space="0" w:color="auto"/>
                                <w:left w:val="none" w:sz="0" w:space="0" w:color="auto"/>
                                <w:bottom w:val="none" w:sz="0" w:space="0" w:color="auto"/>
                                <w:right w:val="none" w:sz="0" w:space="0" w:color="auto"/>
                              </w:divBdr>
                              <w:divsChild>
                                <w:div w:id="412051617">
                                  <w:marLeft w:val="0"/>
                                  <w:marRight w:val="0"/>
                                  <w:marTop w:val="0"/>
                                  <w:marBottom w:val="0"/>
                                  <w:divBdr>
                                    <w:top w:val="none" w:sz="0" w:space="0" w:color="auto"/>
                                    <w:left w:val="none" w:sz="0" w:space="0" w:color="auto"/>
                                    <w:bottom w:val="none" w:sz="0" w:space="0" w:color="auto"/>
                                    <w:right w:val="none" w:sz="0" w:space="0" w:color="auto"/>
                                  </w:divBdr>
                                  <w:divsChild>
                                    <w:div w:id="1512643340">
                                      <w:marLeft w:val="0"/>
                                      <w:marRight w:val="0"/>
                                      <w:marTop w:val="0"/>
                                      <w:marBottom w:val="0"/>
                                      <w:divBdr>
                                        <w:top w:val="none" w:sz="0" w:space="0" w:color="auto"/>
                                        <w:left w:val="none" w:sz="0" w:space="0" w:color="auto"/>
                                        <w:bottom w:val="none" w:sz="0" w:space="0" w:color="auto"/>
                                        <w:right w:val="none" w:sz="0" w:space="0" w:color="auto"/>
                                      </w:divBdr>
                                    </w:div>
                                  </w:divsChild>
                                </w:div>
                                <w:div w:id="11808166">
                                  <w:marLeft w:val="0"/>
                                  <w:marRight w:val="0"/>
                                  <w:marTop w:val="0"/>
                                  <w:marBottom w:val="0"/>
                                  <w:divBdr>
                                    <w:top w:val="none" w:sz="0" w:space="0" w:color="auto"/>
                                    <w:left w:val="none" w:sz="0" w:space="0" w:color="auto"/>
                                    <w:bottom w:val="none" w:sz="0" w:space="0" w:color="auto"/>
                                    <w:right w:val="none" w:sz="0" w:space="0" w:color="auto"/>
                                  </w:divBdr>
                                  <w:divsChild>
                                    <w:div w:id="3883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994">
                              <w:marLeft w:val="0"/>
                              <w:marRight w:val="0"/>
                              <w:marTop w:val="75"/>
                              <w:marBottom w:val="0"/>
                              <w:divBdr>
                                <w:top w:val="none" w:sz="0" w:space="0" w:color="auto"/>
                                <w:left w:val="none" w:sz="0" w:space="0" w:color="auto"/>
                                <w:bottom w:val="none" w:sz="0" w:space="0" w:color="auto"/>
                                <w:right w:val="none" w:sz="0" w:space="0" w:color="auto"/>
                              </w:divBdr>
                              <w:divsChild>
                                <w:div w:id="596712688">
                                  <w:marLeft w:val="0"/>
                                  <w:marRight w:val="0"/>
                                  <w:marTop w:val="0"/>
                                  <w:marBottom w:val="0"/>
                                  <w:divBdr>
                                    <w:top w:val="none" w:sz="0" w:space="0" w:color="auto"/>
                                    <w:left w:val="none" w:sz="0" w:space="0" w:color="auto"/>
                                    <w:bottom w:val="none" w:sz="0" w:space="0" w:color="auto"/>
                                    <w:right w:val="none" w:sz="0" w:space="0" w:color="auto"/>
                                  </w:divBdr>
                                  <w:divsChild>
                                    <w:div w:id="251671460">
                                      <w:marLeft w:val="0"/>
                                      <w:marRight w:val="0"/>
                                      <w:marTop w:val="0"/>
                                      <w:marBottom w:val="0"/>
                                      <w:divBdr>
                                        <w:top w:val="none" w:sz="0" w:space="0" w:color="auto"/>
                                        <w:left w:val="none" w:sz="0" w:space="0" w:color="auto"/>
                                        <w:bottom w:val="none" w:sz="0" w:space="0" w:color="auto"/>
                                        <w:right w:val="none" w:sz="0" w:space="0" w:color="auto"/>
                                      </w:divBdr>
                                    </w:div>
                                  </w:divsChild>
                                </w:div>
                                <w:div w:id="1795709628">
                                  <w:marLeft w:val="0"/>
                                  <w:marRight w:val="0"/>
                                  <w:marTop w:val="0"/>
                                  <w:marBottom w:val="0"/>
                                  <w:divBdr>
                                    <w:top w:val="none" w:sz="0" w:space="0" w:color="auto"/>
                                    <w:left w:val="none" w:sz="0" w:space="0" w:color="auto"/>
                                    <w:bottom w:val="none" w:sz="0" w:space="0" w:color="auto"/>
                                    <w:right w:val="none" w:sz="0" w:space="0" w:color="auto"/>
                                  </w:divBdr>
                                  <w:divsChild>
                                    <w:div w:id="8902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22">
                              <w:marLeft w:val="0"/>
                              <w:marRight w:val="0"/>
                              <w:marTop w:val="75"/>
                              <w:marBottom w:val="0"/>
                              <w:divBdr>
                                <w:top w:val="none" w:sz="0" w:space="0" w:color="auto"/>
                                <w:left w:val="none" w:sz="0" w:space="0" w:color="auto"/>
                                <w:bottom w:val="none" w:sz="0" w:space="0" w:color="auto"/>
                                <w:right w:val="none" w:sz="0" w:space="0" w:color="auto"/>
                              </w:divBdr>
                              <w:divsChild>
                                <w:div w:id="783577032">
                                  <w:marLeft w:val="0"/>
                                  <w:marRight w:val="0"/>
                                  <w:marTop w:val="0"/>
                                  <w:marBottom w:val="0"/>
                                  <w:divBdr>
                                    <w:top w:val="none" w:sz="0" w:space="0" w:color="auto"/>
                                    <w:left w:val="none" w:sz="0" w:space="0" w:color="auto"/>
                                    <w:bottom w:val="none" w:sz="0" w:space="0" w:color="auto"/>
                                    <w:right w:val="none" w:sz="0" w:space="0" w:color="auto"/>
                                  </w:divBdr>
                                  <w:divsChild>
                                    <w:div w:id="1814593459">
                                      <w:marLeft w:val="0"/>
                                      <w:marRight w:val="0"/>
                                      <w:marTop w:val="0"/>
                                      <w:marBottom w:val="0"/>
                                      <w:divBdr>
                                        <w:top w:val="none" w:sz="0" w:space="0" w:color="auto"/>
                                        <w:left w:val="none" w:sz="0" w:space="0" w:color="auto"/>
                                        <w:bottom w:val="none" w:sz="0" w:space="0" w:color="auto"/>
                                        <w:right w:val="none" w:sz="0" w:space="0" w:color="auto"/>
                                      </w:divBdr>
                                    </w:div>
                                  </w:divsChild>
                                </w:div>
                                <w:div w:id="2133281890">
                                  <w:marLeft w:val="0"/>
                                  <w:marRight w:val="0"/>
                                  <w:marTop w:val="0"/>
                                  <w:marBottom w:val="0"/>
                                  <w:divBdr>
                                    <w:top w:val="none" w:sz="0" w:space="0" w:color="auto"/>
                                    <w:left w:val="none" w:sz="0" w:space="0" w:color="auto"/>
                                    <w:bottom w:val="none" w:sz="0" w:space="0" w:color="auto"/>
                                    <w:right w:val="none" w:sz="0" w:space="0" w:color="auto"/>
                                  </w:divBdr>
                                  <w:divsChild>
                                    <w:div w:id="2035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3211">
                              <w:marLeft w:val="0"/>
                              <w:marRight w:val="0"/>
                              <w:marTop w:val="75"/>
                              <w:marBottom w:val="0"/>
                              <w:divBdr>
                                <w:top w:val="none" w:sz="0" w:space="0" w:color="auto"/>
                                <w:left w:val="none" w:sz="0" w:space="0" w:color="auto"/>
                                <w:bottom w:val="none" w:sz="0" w:space="0" w:color="auto"/>
                                <w:right w:val="none" w:sz="0" w:space="0" w:color="auto"/>
                              </w:divBdr>
                              <w:divsChild>
                                <w:div w:id="2036953796">
                                  <w:marLeft w:val="0"/>
                                  <w:marRight w:val="0"/>
                                  <w:marTop w:val="0"/>
                                  <w:marBottom w:val="0"/>
                                  <w:divBdr>
                                    <w:top w:val="none" w:sz="0" w:space="0" w:color="auto"/>
                                    <w:left w:val="none" w:sz="0" w:space="0" w:color="auto"/>
                                    <w:bottom w:val="none" w:sz="0" w:space="0" w:color="auto"/>
                                    <w:right w:val="none" w:sz="0" w:space="0" w:color="auto"/>
                                  </w:divBdr>
                                  <w:divsChild>
                                    <w:div w:id="1879312875">
                                      <w:marLeft w:val="0"/>
                                      <w:marRight w:val="0"/>
                                      <w:marTop w:val="0"/>
                                      <w:marBottom w:val="0"/>
                                      <w:divBdr>
                                        <w:top w:val="none" w:sz="0" w:space="0" w:color="auto"/>
                                        <w:left w:val="none" w:sz="0" w:space="0" w:color="auto"/>
                                        <w:bottom w:val="none" w:sz="0" w:space="0" w:color="auto"/>
                                        <w:right w:val="none" w:sz="0" w:space="0" w:color="auto"/>
                                      </w:divBdr>
                                    </w:div>
                                  </w:divsChild>
                                </w:div>
                                <w:div w:id="1705980986">
                                  <w:marLeft w:val="0"/>
                                  <w:marRight w:val="0"/>
                                  <w:marTop w:val="0"/>
                                  <w:marBottom w:val="0"/>
                                  <w:divBdr>
                                    <w:top w:val="none" w:sz="0" w:space="0" w:color="auto"/>
                                    <w:left w:val="none" w:sz="0" w:space="0" w:color="auto"/>
                                    <w:bottom w:val="none" w:sz="0" w:space="0" w:color="auto"/>
                                    <w:right w:val="none" w:sz="0" w:space="0" w:color="auto"/>
                                  </w:divBdr>
                                  <w:divsChild>
                                    <w:div w:id="18103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5548">
              <w:marLeft w:val="0"/>
              <w:marRight w:val="0"/>
              <w:marTop w:val="0"/>
              <w:marBottom w:val="0"/>
              <w:divBdr>
                <w:top w:val="none" w:sz="0" w:space="0" w:color="auto"/>
                <w:left w:val="none" w:sz="0" w:space="0" w:color="auto"/>
                <w:bottom w:val="none" w:sz="0" w:space="0" w:color="auto"/>
                <w:right w:val="none" w:sz="0" w:space="0" w:color="auto"/>
              </w:divBdr>
              <w:divsChild>
                <w:div w:id="933783771">
                  <w:marLeft w:val="0"/>
                  <w:marRight w:val="0"/>
                  <w:marTop w:val="0"/>
                  <w:marBottom w:val="0"/>
                  <w:divBdr>
                    <w:top w:val="none" w:sz="0" w:space="0" w:color="auto"/>
                    <w:left w:val="none" w:sz="0" w:space="0" w:color="auto"/>
                    <w:bottom w:val="none" w:sz="0" w:space="0" w:color="auto"/>
                    <w:right w:val="none" w:sz="0" w:space="0" w:color="auto"/>
                  </w:divBdr>
                  <w:divsChild>
                    <w:div w:id="2025354727">
                      <w:marLeft w:val="-225"/>
                      <w:marRight w:val="-225"/>
                      <w:marTop w:val="0"/>
                      <w:marBottom w:val="0"/>
                      <w:divBdr>
                        <w:top w:val="none" w:sz="0" w:space="0" w:color="auto"/>
                        <w:left w:val="none" w:sz="0" w:space="0" w:color="auto"/>
                        <w:bottom w:val="none" w:sz="0" w:space="0" w:color="auto"/>
                        <w:right w:val="none" w:sz="0" w:space="0" w:color="auto"/>
                      </w:divBdr>
                      <w:divsChild>
                        <w:div w:id="323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73134">
      <w:marLeft w:val="0"/>
      <w:marRight w:val="0"/>
      <w:marTop w:val="0"/>
      <w:marBottom w:val="0"/>
      <w:divBdr>
        <w:top w:val="none" w:sz="0" w:space="0" w:color="auto"/>
        <w:left w:val="none" w:sz="0" w:space="0" w:color="auto"/>
        <w:bottom w:val="none" w:sz="0" w:space="0" w:color="auto"/>
        <w:right w:val="none" w:sz="0" w:space="0" w:color="auto"/>
      </w:divBdr>
      <w:divsChild>
        <w:div w:id="264965472">
          <w:marLeft w:val="0"/>
          <w:marRight w:val="0"/>
          <w:marTop w:val="0"/>
          <w:marBottom w:val="0"/>
          <w:divBdr>
            <w:top w:val="none" w:sz="0" w:space="0" w:color="auto"/>
            <w:left w:val="none" w:sz="0" w:space="0" w:color="auto"/>
            <w:bottom w:val="none" w:sz="0" w:space="0" w:color="auto"/>
            <w:right w:val="none" w:sz="0" w:space="0" w:color="auto"/>
          </w:divBdr>
          <w:divsChild>
            <w:div w:id="33622665">
              <w:marLeft w:val="0"/>
              <w:marRight w:val="0"/>
              <w:marTop w:val="0"/>
              <w:marBottom w:val="0"/>
              <w:divBdr>
                <w:top w:val="none" w:sz="0" w:space="0" w:color="auto"/>
                <w:left w:val="none" w:sz="0" w:space="0" w:color="auto"/>
                <w:bottom w:val="none" w:sz="0" w:space="0" w:color="auto"/>
                <w:right w:val="none" w:sz="0" w:space="0" w:color="auto"/>
              </w:divBdr>
              <w:divsChild>
                <w:div w:id="248319484">
                  <w:marLeft w:val="0"/>
                  <w:marRight w:val="0"/>
                  <w:marTop w:val="0"/>
                  <w:marBottom w:val="0"/>
                  <w:divBdr>
                    <w:top w:val="none" w:sz="0" w:space="0" w:color="auto"/>
                    <w:left w:val="none" w:sz="0" w:space="0" w:color="auto"/>
                    <w:bottom w:val="none" w:sz="0" w:space="0" w:color="auto"/>
                    <w:right w:val="none" w:sz="0" w:space="0" w:color="auto"/>
                  </w:divBdr>
                  <w:divsChild>
                    <w:div w:id="2144500930">
                      <w:marLeft w:val="0"/>
                      <w:marRight w:val="0"/>
                      <w:marTop w:val="0"/>
                      <w:marBottom w:val="0"/>
                      <w:divBdr>
                        <w:top w:val="none" w:sz="0" w:space="0" w:color="auto"/>
                        <w:left w:val="none" w:sz="0" w:space="0" w:color="auto"/>
                        <w:bottom w:val="none" w:sz="0" w:space="0" w:color="auto"/>
                        <w:right w:val="none" w:sz="0" w:space="0" w:color="auto"/>
                      </w:divBdr>
                    </w:div>
                    <w:div w:id="1179731261">
                      <w:marLeft w:val="0"/>
                      <w:marRight w:val="0"/>
                      <w:marTop w:val="0"/>
                      <w:marBottom w:val="0"/>
                      <w:divBdr>
                        <w:top w:val="none" w:sz="0" w:space="0" w:color="auto"/>
                        <w:left w:val="none" w:sz="0" w:space="0" w:color="auto"/>
                        <w:bottom w:val="none" w:sz="0" w:space="0" w:color="auto"/>
                        <w:right w:val="none" w:sz="0" w:space="0" w:color="auto"/>
                      </w:divBdr>
                    </w:div>
                    <w:div w:id="621113926">
                      <w:marLeft w:val="0"/>
                      <w:marRight w:val="0"/>
                      <w:marTop w:val="0"/>
                      <w:marBottom w:val="0"/>
                      <w:divBdr>
                        <w:top w:val="none" w:sz="0" w:space="0" w:color="auto"/>
                        <w:left w:val="none" w:sz="0" w:space="0" w:color="auto"/>
                        <w:bottom w:val="none" w:sz="0" w:space="0" w:color="auto"/>
                        <w:right w:val="none" w:sz="0" w:space="0" w:color="auto"/>
                      </w:divBdr>
                      <w:divsChild>
                        <w:div w:id="874389751">
                          <w:marLeft w:val="0"/>
                          <w:marRight w:val="0"/>
                          <w:marTop w:val="0"/>
                          <w:marBottom w:val="0"/>
                          <w:divBdr>
                            <w:top w:val="none" w:sz="0" w:space="0" w:color="auto"/>
                            <w:left w:val="none" w:sz="0" w:space="0" w:color="auto"/>
                            <w:bottom w:val="none" w:sz="0" w:space="0" w:color="auto"/>
                            <w:right w:val="none" w:sz="0" w:space="0" w:color="auto"/>
                          </w:divBdr>
                          <w:divsChild>
                            <w:div w:id="783692515">
                              <w:marLeft w:val="0"/>
                              <w:marRight w:val="0"/>
                              <w:marTop w:val="0"/>
                              <w:marBottom w:val="0"/>
                              <w:divBdr>
                                <w:top w:val="none" w:sz="0" w:space="0" w:color="auto"/>
                                <w:left w:val="none" w:sz="0" w:space="0" w:color="auto"/>
                                <w:bottom w:val="none" w:sz="0" w:space="0" w:color="auto"/>
                                <w:right w:val="none" w:sz="0" w:space="0" w:color="auto"/>
                              </w:divBdr>
                            </w:div>
                          </w:divsChild>
                        </w:div>
                        <w:div w:id="1069422383">
                          <w:marLeft w:val="0"/>
                          <w:marRight w:val="0"/>
                          <w:marTop w:val="0"/>
                          <w:marBottom w:val="0"/>
                          <w:divBdr>
                            <w:top w:val="none" w:sz="0" w:space="0" w:color="auto"/>
                            <w:left w:val="none" w:sz="0" w:space="0" w:color="auto"/>
                            <w:bottom w:val="none" w:sz="0" w:space="0" w:color="auto"/>
                            <w:right w:val="none" w:sz="0" w:space="0" w:color="auto"/>
                          </w:divBdr>
                          <w:divsChild>
                            <w:div w:id="92408427">
                              <w:marLeft w:val="0"/>
                              <w:marRight w:val="0"/>
                              <w:marTop w:val="0"/>
                              <w:marBottom w:val="0"/>
                              <w:divBdr>
                                <w:top w:val="none" w:sz="0" w:space="0" w:color="auto"/>
                                <w:left w:val="none" w:sz="0" w:space="0" w:color="auto"/>
                                <w:bottom w:val="none" w:sz="0" w:space="0" w:color="auto"/>
                                <w:right w:val="none" w:sz="0" w:space="0" w:color="auto"/>
                              </w:divBdr>
                            </w:div>
                          </w:divsChild>
                        </w:div>
                        <w:div w:id="1727332606">
                          <w:marLeft w:val="0"/>
                          <w:marRight w:val="0"/>
                          <w:marTop w:val="0"/>
                          <w:marBottom w:val="0"/>
                          <w:divBdr>
                            <w:top w:val="none" w:sz="0" w:space="0" w:color="auto"/>
                            <w:left w:val="none" w:sz="0" w:space="0" w:color="auto"/>
                            <w:bottom w:val="none" w:sz="0" w:space="0" w:color="auto"/>
                            <w:right w:val="none" w:sz="0" w:space="0" w:color="auto"/>
                          </w:divBdr>
                        </w:div>
                        <w:div w:id="693769245">
                          <w:marLeft w:val="0"/>
                          <w:marRight w:val="0"/>
                          <w:marTop w:val="0"/>
                          <w:marBottom w:val="0"/>
                          <w:divBdr>
                            <w:top w:val="none" w:sz="0" w:space="0" w:color="auto"/>
                            <w:left w:val="none" w:sz="0" w:space="0" w:color="auto"/>
                            <w:bottom w:val="none" w:sz="0" w:space="0" w:color="auto"/>
                            <w:right w:val="none" w:sz="0" w:space="0" w:color="auto"/>
                          </w:divBdr>
                        </w:div>
                        <w:div w:id="491222372">
                          <w:marLeft w:val="0"/>
                          <w:marRight w:val="0"/>
                          <w:marTop w:val="0"/>
                          <w:marBottom w:val="0"/>
                          <w:divBdr>
                            <w:top w:val="none" w:sz="0" w:space="0" w:color="auto"/>
                            <w:left w:val="none" w:sz="0" w:space="0" w:color="auto"/>
                            <w:bottom w:val="none" w:sz="0" w:space="0" w:color="auto"/>
                            <w:right w:val="none" w:sz="0" w:space="0" w:color="auto"/>
                          </w:divBdr>
                        </w:div>
                      </w:divsChild>
                    </w:div>
                    <w:div w:id="1889487672">
                      <w:marLeft w:val="0"/>
                      <w:marRight w:val="0"/>
                      <w:marTop w:val="0"/>
                      <w:marBottom w:val="0"/>
                      <w:divBdr>
                        <w:top w:val="none" w:sz="0" w:space="0" w:color="auto"/>
                        <w:left w:val="none" w:sz="0" w:space="0" w:color="auto"/>
                        <w:bottom w:val="none" w:sz="0" w:space="0" w:color="auto"/>
                        <w:right w:val="none" w:sz="0" w:space="0" w:color="auto"/>
                      </w:divBdr>
                      <w:divsChild>
                        <w:div w:id="49764817">
                          <w:marLeft w:val="0"/>
                          <w:marRight w:val="0"/>
                          <w:marTop w:val="0"/>
                          <w:marBottom w:val="0"/>
                          <w:divBdr>
                            <w:top w:val="none" w:sz="0" w:space="0" w:color="auto"/>
                            <w:left w:val="none" w:sz="0" w:space="0" w:color="auto"/>
                            <w:bottom w:val="none" w:sz="0" w:space="0" w:color="auto"/>
                            <w:right w:val="none" w:sz="0" w:space="0" w:color="auto"/>
                          </w:divBdr>
                          <w:divsChild>
                            <w:div w:id="2125417177">
                              <w:marLeft w:val="0"/>
                              <w:marRight w:val="0"/>
                              <w:marTop w:val="0"/>
                              <w:marBottom w:val="0"/>
                              <w:divBdr>
                                <w:top w:val="none" w:sz="0" w:space="0" w:color="auto"/>
                                <w:left w:val="none" w:sz="0" w:space="0" w:color="auto"/>
                                <w:bottom w:val="none" w:sz="0" w:space="0" w:color="auto"/>
                                <w:right w:val="none" w:sz="0" w:space="0" w:color="auto"/>
                              </w:divBdr>
                            </w:div>
                          </w:divsChild>
                        </w:div>
                        <w:div w:id="303852571">
                          <w:marLeft w:val="0"/>
                          <w:marRight w:val="0"/>
                          <w:marTop w:val="0"/>
                          <w:marBottom w:val="0"/>
                          <w:divBdr>
                            <w:top w:val="none" w:sz="0" w:space="0" w:color="auto"/>
                            <w:left w:val="none" w:sz="0" w:space="0" w:color="auto"/>
                            <w:bottom w:val="none" w:sz="0" w:space="0" w:color="auto"/>
                            <w:right w:val="none" w:sz="0" w:space="0" w:color="auto"/>
                          </w:divBdr>
                          <w:divsChild>
                            <w:div w:id="1430735901">
                              <w:marLeft w:val="0"/>
                              <w:marRight w:val="0"/>
                              <w:marTop w:val="0"/>
                              <w:marBottom w:val="0"/>
                              <w:divBdr>
                                <w:top w:val="none" w:sz="0" w:space="0" w:color="auto"/>
                                <w:left w:val="none" w:sz="0" w:space="0" w:color="auto"/>
                                <w:bottom w:val="none" w:sz="0" w:space="0" w:color="auto"/>
                                <w:right w:val="none" w:sz="0" w:space="0" w:color="auto"/>
                              </w:divBdr>
                            </w:div>
                          </w:divsChild>
                        </w:div>
                        <w:div w:id="1694182580">
                          <w:marLeft w:val="0"/>
                          <w:marRight w:val="0"/>
                          <w:marTop w:val="0"/>
                          <w:marBottom w:val="0"/>
                          <w:divBdr>
                            <w:top w:val="none" w:sz="0" w:space="0" w:color="auto"/>
                            <w:left w:val="none" w:sz="0" w:space="0" w:color="auto"/>
                            <w:bottom w:val="none" w:sz="0" w:space="0" w:color="auto"/>
                            <w:right w:val="none" w:sz="0" w:space="0" w:color="auto"/>
                          </w:divBdr>
                        </w:div>
                        <w:div w:id="315845455">
                          <w:marLeft w:val="0"/>
                          <w:marRight w:val="0"/>
                          <w:marTop w:val="0"/>
                          <w:marBottom w:val="0"/>
                          <w:divBdr>
                            <w:top w:val="none" w:sz="0" w:space="0" w:color="auto"/>
                            <w:left w:val="none" w:sz="0" w:space="0" w:color="auto"/>
                            <w:bottom w:val="none" w:sz="0" w:space="0" w:color="auto"/>
                            <w:right w:val="none" w:sz="0" w:space="0" w:color="auto"/>
                          </w:divBdr>
                        </w:div>
                        <w:div w:id="1740057256">
                          <w:marLeft w:val="0"/>
                          <w:marRight w:val="0"/>
                          <w:marTop w:val="0"/>
                          <w:marBottom w:val="0"/>
                          <w:divBdr>
                            <w:top w:val="none" w:sz="0" w:space="0" w:color="auto"/>
                            <w:left w:val="none" w:sz="0" w:space="0" w:color="auto"/>
                            <w:bottom w:val="none" w:sz="0" w:space="0" w:color="auto"/>
                            <w:right w:val="none" w:sz="0" w:space="0" w:color="auto"/>
                          </w:divBdr>
                        </w:div>
                      </w:divsChild>
                    </w:div>
                    <w:div w:id="1560092564">
                      <w:marLeft w:val="0"/>
                      <w:marRight w:val="0"/>
                      <w:marTop w:val="0"/>
                      <w:marBottom w:val="0"/>
                      <w:divBdr>
                        <w:top w:val="none" w:sz="0" w:space="0" w:color="auto"/>
                        <w:left w:val="none" w:sz="0" w:space="0" w:color="auto"/>
                        <w:bottom w:val="none" w:sz="0" w:space="0" w:color="auto"/>
                        <w:right w:val="none" w:sz="0" w:space="0" w:color="auto"/>
                      </w:divBdr>
                      <w:divsChild>
                        <w:div w:id="1932621425">
                          <w:marLeft w:val="0"/>
                          <w:marRight w:val="0"/>
                          <w:marTop w:val="0"/>
                          <w:marBottom w:val="0"/>
                          <w:divBdr>
                            <w:top w:val="none" w:sz="0" w:space="0" w:color="auto"/>
                            <w:left w:val="none" w:sz="0" w:space="0" w:color="auto"/>
                            <w:bottom w:val="none" w:sz="0" w:space="0" w:color="auto"/>
                            <w:right w:val="none" w:sz="0" w:space="0" w:color="auto"/>
                          </w:divBdr>
                          <w:divsChild>
                            <w:div w:id="1936476341">
                              <w:marLeft w:val="0"/>
                              <w:marRight w:val="0"/>
                              <w:marTop w:val="0"/>
                              <w:marBottom w:val="0"/>
                              <w:divBdr>
                                <w:top w:val="none" w:sz="0" w:space="0" w:color="auto"/>
                                <w:left w:val="none" w:sz="0" w:space="0" w:color="auto"/>
                                <w:bottom w:val="none" w:sz="0" w:space="0" w:color="auto"/>
                                <w:right w:val="none" w:sz="0" w:space="0" w:color="auto"/>
                              </w:divBdr>
                            </w:div>
                          </w:divsChild>
                        </w:div>
                        <w:div w:id="1651597050">
                          <w:marLeft w:val="0"/>
                          <w:marRight w:val="0"/>
                          <w:marTop w:val="0"/>
                          <w:marBottom w:val="0"/>
                          <w:divBdr>
                            <w:top w:val="none" w:sz="0" w:space="0" w:color="auto"/>
                            <w:left w:val="none" w:sz="0" w:space="0" w:color="auto"/>
                            <w:bottom w:val="none" w:sz="0" w:space="0" w:color="auto"/>
                            <w:right w:val="none" w:sz="0" w:space="0" w:color="auto"/>
                          </w:divBdr>
                          <w:divsChild>
                            <w:div w:id="776684014">
                              <w:marLeft w:val="0"/>
                              <w:marRight w:val="0"/>
                              <w:marTop w:val="0"/>
                              <w:marBottom w:val="0"/>
                              <w:divBdr>
                                <w:top w:val="none" w:sz="0" w:space="0" w:color="auto"/>
                                <w:left w:val="none" w:sz="0" w:space="0" w:color="auto"/>
                                <w:bottom w:val="none" w:sz="0" w:space="0" w:color="auto"/>
                                <w:right w:val="none" w:sz="0" w:space="0" w:color="auto"/>
                              </w:divBdr>
                            </w:div>
                          </w:divsChild>
                        </w:div>
                        <w:div w:id="1068723510">
                          <w:marLeft w:val="0"/>
                          <w:marRight w:val="0"/>
                          <w:marTop w:val="0"/>
                          <w:marBottom w:val="0"/>
                          <w:divBdr>
                            <w:top w:val="none" w:sz="0" w:space="0" w:color="auto"/>
                            <w:left w:val="none" w:sz="0" w:space="0" w:color="auto"/>
                            <w:bottom w:val="none" w:sz="0" w:space="0" w:color="auto"/>
                            <w:right w:val="none" w:sz="0" w:space="0" w:color="auto"/>
                          </w:divBdr>
                          <w:divsChild>
                            <w:div w:id="6162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53024">
              <w:marLeft w:val="0"/>
              <w:marRight w:val="0"/>
              <w:marTop w:val="0"/>
              <w:marBottom w:val="0"/>
              <w:divBdr>
                <w:top w:val="none" w:sz="0" w:space="0" w:color="auto"/>
                <w:left w:val="none" w:sz="0" w:space="0" w:color="auto"/>
                <w:bottom w:val="none" w:sz="0" w:space="0" w:color="auto"/>
                <w:right w:val="none" w:sz="0" w:space="0" w:color="auto"/>
              </w:divBdr>
              <w:divsChild>
                <w:div w:id="42097315">
                  <w:marLeft w:val="0"/>
                  <w:marRight w:val="0"/>
                  <w:marTop w:val="0"/>
                  <w:marBottom w:val="0"/>
                  <w:divBdr>
                    <w:top w:val="none" w:sz="0" w:space="0" w:color="auto"/>
                    <w:left w:val="none" w:sz="0" w:space="0" w:color="auto"/>
                    <w:bottom w:val="none" w:sz="0" w:space="0" w:color="auto"/>
                    <w:right w:val="none" w:sz="0" w:space="0" w:color="auto"/>
                  </w:divBdr>
                  <w:divsChild>
                    <w:div w:id="764308184">
                      <w:marLeft w:val="0"/>
                      <w:marRight w:val="0"/>
                      <w:marTop w:val="0"/>
                      <w:marBottom w:val="0"/>
                      <w:divBdr>
                        <w:top w:val="none" w:sz="0" w:space="0" w:color="auto"/>
                        <w:left w:val="none" w:sz="0" w:space="0" w:color="auto"/>
                        <w:bottom w:val="none" w:sz="0" w:space="0" w:color="auto"/>
                        <w:right w:val="none" w:sz="0" w:space="0" w:color="auto"/>
                      </w:divBdr>
                      <w:divsChild>
                        <w:div w:id="335033606">
                          <w:marLeft w:val="0"/>
                          <w:marRight w:val="0"/>
                          <w:marTop w:val="0"/>
                          <w:marBottom w:val="0"/>
                          <w:divBdr>
                            <w:top w:val="none" w:sz="0" w:space="0" w:color="auto"/>
                            <w:left w:val="none" w:sz="0" w:space="0" w:color="auto"/>
                            <w:bottom w:val="none" w:sz="0" w:space="0" w:color="auto"/>
                            <w:right w:val="none" w:sz="0" w:space="0" w:color="auto"/>
                          </w:divBdr>
                          <w:divsChild>
                            <w:div w:id="1498379554">
                              <w:marLeft w:val="0"/>
                              <w:marRight w:val="0"/>
                              <w:marTop w:val="0"/>
                              <w:marBottom w:val="0"/>
                              <w:divBdr>
                                <w:top w:val="none" w:sz="0" w:space="0" w:color="auto"/>
                                <w:left w:val="none" w:sz="0" w:space="0" w:color="auto"/>
                                <w:bottom w:val="none" w:sz="0" w:space="0" w:color="auto"/>
                                <w:right w:val="none" w:sz="0" w:space="0" w:color="auto"/>
                              </w:divBdr>
                              <w:divsChild>
                                <w:div w:id="487405824">
                                  <w:marLeft w:val="0"/>
                                  <w:marRight w:val="0"/>
                                  <w:marTop w:val="0"/>
                                  <w:marBottom w:val="0"/>
                                  <w:divBdr>
                                    <w:top w:val="none" w:sz="0" w:space="0" w:color="auto"/>
                                    <w:left w:val="none" w:sz="0" w:space="0" w:color="auto"/>
                                    <w:bottom w:val="none" w:sz="0" w:space="0" w:color="auto"/>
                                    <w:right w:val="none" w:sz="0" w:space="0" w:color="auto"/>
                                  </w:divBdr>
                                </w:div>
                                <w:div w:id="1527673099">
                                  <w:marLeft w:val="0"/>
                                  <w:marRight w:val="0"/>
                                  <w:marTop w:val="0"/>
                                  <w:marBottom w:val="0"/>
                                  <w:divBdr>
                                    <w:top w:val="none" w:sz="0" w:space="0" w:color="auto"/>
                                    <w:left w:val="none" w:sz="0" w:space="0" w:color="auto"/>
                                    <w:bottom w:val="none" w:sz="0" w:space="0" w:color="auto"/>
                                    <w:right w:val="none" w:sz="0" w:space="0" w:color="auto"/>
                                  </w:divBdr>
                                </w:div>
                              </w:divsChild>
                            </w:div>
                            <w:div w:id="903299687">
                              <w:marLeft w:val="0"/>
                              <w:marRight w:val="0"/>
                              <w:marTop w:val="0"/>
                              <w:marBottom w:val="0"/>
                              <w:divBdr>
                                <w:top w:val="none" w:sz="0" w:space="0" w:color="auto"/>
                                <w:left w:val="none" w:sz="0" w:space="0" w:color="auto"/>
                                <w:bottom w:val="none" w:sz="0" w:space="0" w:color="auto"/>
                                <w:right w:val="none" w:sz="0" w:space="0" w:color="auto"/>
                              </w:divBdr>
                              <w:divsChild>
                                <w:div w:id="948119109">
                                  <w:marLeft w:val="0"/>
                                  <w:marRight w:val="0"/>
                                  <w:marTop w:val="0"/>
                                  <w:marBottom w:val="0"/>
                                  <w:divBdr>
                                    <w:top w:val="none" w:sz="0" w:space="0" w:color="auto"/>
                                    <w:left w:val="none" w:sz="0" w:space="0" w:color="auto"/>
                                    <w:bottom w:val="none" w:sz="0" w:space="0" w:color="auto"/>
                                    <w:right w:val="none" w:sz="0" w:space="0" w:color="auto"/>
                                  </w:divBdr>
                                </w:div>
                                <w:div w:id="1203247527">
                                  <w:marLeft w:val="0"/>
                                  <w:marRight w:val="0"/>
                                  <w:marTop w:val="0"/>
                                  <w:marBottom w:val="0"/>
                                  <w:divBdr>
                                    <w:top w:val="none" w:sz="0" w:space="0" w:color="auto"/>
                                    <w:left w:val="none" w:sz="0" w:space="0" w:color="auto"/>
                                    <w:bottom w:val="none" w:sz="0" w:space="0" w:color="auto"/>
                                    <w:right w:val="none" w:sz="0" w:space="0" w:color="auto"/>
                                  </w:divBdr>
                                </w:div>
                              </w:divsChild>
                            </w:div>
                            <w:div w:id="1815490734">
                              <w:marLeft w:val="0"/>
                              <w:marRight w:val="0"/>
                              <w:marTop w:val="0"/>
                              <w:marBottom w:val="0"/>
                              <w:divBdr>
                                <w:top w:val="none" w:sz="0" w:space="0" w:color="auto"/>
                                <w:left w:val="none" w:sz="0" w:space="0" w:color="auto"/>
                                <w:bottom w:val="none" w:sz="0" w:space="0" w:color="auto"/>
                                <w:right w:val="none" w:sz="0" w:space="0" w:color="auto"/>
                              </w:divBdr>
                              <w:divsChild>
                                <w:div w:id="239797705">
                                  <w:marLeft w:val="0"/>
                                  <w:marRight w:val="0"/>
                                  <w:marTop w:val="0"/>
                                  <w:marBottom w:val="0"/>
                                  <w:divBdr>
                                    <w:top w:val="none" w:sz="0" w:space="0" w:color="auto"/>
                                    <w:left w:val="none" w:sz="0" w:space="0" w:color="auto"/>
                                    <w:bottom w:val="none" w:sz="0" w:space="0" w:color="auto"/>
                                    <w:right w:val="none" w:sz="0" w:space="0" w:color="auto"/>
                                  </w:divBdr>
                                </w:div>
                                <w:div w:id="588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86912">
              <w:marLeft w:val="0"/>
              <w:marRight w:val="0"/>
              <w:marTop w:val="0"/>
              <w:marBottom w:val="0"/>
              <w:divBdr>
                <w:top w:val="none" w:sz="0" w:space="0" w:color="auto"/>
                <w:left w:val="none" w:sz="0" w:space="0" w:color="auto"/>
                <w:bottom w:val="none" w:sz="0" w:space="0" w:color="auto"/>
                <w:right w:val="none" w:sz="0" w:space="0" w:color="auto"/>
              </w:divBdr>
              <w:divsChild>
                <w:div w:id="1922448192">
                  <w:marLeft w:val="0"/>
                  <w:marRight w:val="0"/>
                  <w:marTop w:val="375"/>
                  <w:marBottom w:val="0"/>
                  <w:divBdr>
                    <w:top w:val="none" w:sz="0" w:space="0" w:color="auto"/>
                    <w:left w:val="none" w:sz="0" w:space="0" w:color="auto"/>
                    <w:bottom w:val="none" w:sz="0" w:space="0" w:color="auto"/>
                    <w:right w:val="none" w:sz="0" w:space="0" w:color="auto"/>
                  </w:divBdr>
                  <w:divsChild>
                    <w:div w:id="864365948">
                      <w:marLeft w:val="0"/>
                      <w:marRight w:val="0"/>
                      <w:marTop w:val="0"/>
                      <w:marBottom w:val="0"/>
                      <w:divBdr>
                        <w:top w:val="none" w:sz="0" w:space="0" w:color="auto"/>
                        <w:left w:val="none" w:sz="0" w:space="0" w:color="auto"/>
                        <w:bottom w:val="none" w:sz="0" w:space="0" w:color="auto"/>
                        <w:right w:val="none" w:sz="0" w:space="0" w:color="auto"/>
                      </w:divBdr>
                      <w:divsChild>
                        <w:div w:id="1738043141">
                          <w:marLeft w:val="0"/>
                          <w:marRight w:val="0"/>
                          <w:marTop w:val="0"/>
                          <w:marBottom w:val="0"/>
                          <w:divBdr>
                            <w:top w:val="none" w:sz="0" w:space="0" w:color="auto"/>
                            <w:left w:val="none" w:sz="0" w:space="0" w:color="auto"/>
                            <w:bottom w:val="none" w:sz="0" w:space="0" w:color="auto"/>
                            <w:right w:val="none" w:sz="0" w:space="0" w:color="auto"/>
                          </w:divBdr>
                          <w:divsChild>
                            <w:div w:id="1034228109">
                              <w:marLeft w:val="0"/>
                              <w:marRight w:val="0"/>
                              <w:marTop w:val="0"/>
                              <w:marBottom w:val="0"/>
                              <w:divBdr>
                                <w:top w:val="none" w:sz="0" w:space="0" w:color="auto"/>
                                <w:left w:val="none" w:sz="0" w:space="0" w:color="auto"/>
                                <w:bottom w:val="none" w:sz="0" w:space="0" w:color="auto"/>
                                <w:right w:val="none" w:sz="0" w:space="0" w:color="auto"/>
                              </w:divBdr>
                              <w:divsChild>
                                <w:div w:id="2105176877">
                                  <w:marLeft w:val="0"/>
                                  <w:marRight w:val="0"/>
                                  <w:marTop w:val="0"/>
                                  <w:marBottom w:val="0"/>
                                  <w:divBdr>
                                    <w:top w:val="none" w:sz="0" w:space="0" w:color="auto"/>
                                    <w:left w:val="none" w:sz="0" w:space="0" w:color="auto"/>
                                    <w:bottom w:val="none" w:sz="0" w:space="0" w:color="auto"/>
                                    <w:right w:val="none" w:sz="0" w:space="0" w:color="auto"/>
                                  </w:divBdr>
                                  <w:divsChild>
                                    <w:div w:id="1215970371">
                                      <w:marLeft w:val="0"/>
                                      <w:marRight w:val="0"/>
                                      <w:marTop w:val="0"/>
                                      <w:marBottom w:val="0"/>
                                      <w:divBdr>
                                        <w:top w:val="none" w:sz="0" w:space="0" w:color="auto"/>
                                        <w:left w:val="none" w:sz="0" w:space="0" w:color="auto"/>
                                        <w:bottom w:val="none" w:sz="0" w:space="0" w:color="auto"/>
                                        <w:right w:val="none" w:sz="0" w:space="0" w:color="auto"/>
                                      </w:divBdr>
                                      <w:divsChild>
                                        <w:div w:id="155342536">
                                          <w:marLeft w:val="0"/>
                                          <w:marRight w:val="0"/>
                                          <w:marTop w:val="0"/>
                                          <w:marBottom w:val="0"/>
                                          <w:divBdr>
                                            <w:top w:val="none" w:sz="0" w:space="0" w:color="auto"/>
                                            <w:left w:val="none" w:sz="0" w:space="0" w:color="auto"/>
                                            <w:bottom w:val="none" w:sz="0" w:space="0" w:color="auto"/>
                                            <w:right w:val="none" w:sz="0" w:space="0" w:color="auto"/>
                                          </w:divBdr>
                                          <w:divsChild>
                                            <w:div w:id="17178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2825">
              <w:marLeft w:val="0"/>
              <w:marRight w:val="0"/>
              <w:marTop w:val="0"/>
              <w:marBottom w:val="0"/>
              <w:divBdr>
                <w:top w:val="none" w:sz="0" w:space="0" w:color="auto"/>
                <w:left w:val="none" w:sz="0" w:space="0" w:color="auto"/>
                <w:bottom w:val="none" w:sz="0" w:space="0" w:color="auto"/>
                <w:right w:val="none" w:sz="0" w:space="0" w:color="auto"/>
              </w:divBdr>
              <w:divsChild>
                <w:div w:id="476917750">
                  <w:marLeft w:val="0"/>
                  <w:marRight w:val="0"/>
                  <w:marTop w:val="0"/>
                  <w:marBottom w:val="0"/>
                  <w:divBdr>
                    <w:top w:val="none" w:sz="0" w:space="0" w:color="auto"/>
                    <w:left w:val="none" w:sz="0" w:space="0" w:color="auto"/>
                    <w:bottom w:val="none" w:sz="0" w:space="0" w:color="auto"/>
                    <w:right w:val="none" w:sz="0" w:space="0" w:color="auto"/>
                  </w:divBdr>
                  <w:divsChild>
                    <w:div w:id="1228422682">
                      <w:marLeft w:val="0"/>
                      <w:marRight w:val="0"/>
                      <w:marTop w:val="0"/>
                      <w:marBottom w:val="0"/>
                      <w:divBdr>
                        <w:top w:val="none" w:sz="0" w:space="0" w:color="auto"/>
                        <w:left w:val="none" w:sz="0" w:space="0" w:color="auto"/>
                        <w:bottom w:val="none" w:sz="0" w:space="0" w:color="auto"/>
                        <w:right w:val="none" w:sz="0" w:space="0" w:color="auto"/>
                      </w:divBdr>
                    </w:div>
                    <w:div w:id="571620971">
                      <w:marLeft w:val="0"/>
                      <w:marRight w:val="0"/>
                      <w:marTop w:val="0"/>
                      <w:marBottom w:val="0"/>
                      <w:divBdr>
                        <w:top w:val="none" w:sz="0" w:space="0" w:color="auto"/>
                        <w:left w:val="none" w:sz="0" w:space="0" w:color="auto"/>
                        <w:bottom w:val="none" w:sz="0" w:space="0" w:color="auto"/>
                        <w:right w:val="none" w:sz="0" w:space="0" w:color="auto"/>
                      </w:divBdr>
                      <w:divsChild>
                        <w:div w:id="1251431853">
                          <w:marLeft w:val="0"/>
                          <w:marRight w:val="0"/>
                          <w:marTop w:val="0"/>
                          <w:marBottom w:val="0"/>
                          <w:divBdr>
                            <w:top w:val="none" w:sz="0" w:space="0" w:color="auto"/>
                            <w:left w:val="none" w:sz="0" w:space="0" w:color="auto"/>
                            <w:bottom w:val="none" w:sz="0" w:space="0" w:color="auto"/>
                            <w:right w:val="none" w:sz="0" w:space="0" w:color="auto"/>
                          </w:divBdr>
                          <w:divsChild>
                            <w:div w:id="648022579">
                              <w:marLeft w:val="0"/>
                              <w:marRight w:val="0"/>
                              <w:marTop w:val="0"/>
                              <w:marBottom w:val="0"/>
                              <w:divBdr>
                                <w:top w:val="none" w:sz="0" w:space="0" w:color="auto"/>
                                <w:left w:val="none" w:sz="0" w:space="0" w:color="auto"/>
                                <w:bottom w:val="none" w:sz="0" w:space="0" w:color="auto"/>
                                <w:right w:val="none" w:sz="0" w:space="0" w:color="auto"/>
                              </w:divBdr>
                            </w:div>
                          </w:divsChild>
                        </w:div>
                        <w:div w:id="414739991">
                          <w:marLeft w:val="0"/>
                          <w:marRight w:val="0"/>
                          <w:marTop w:val="0"/>
                          <w:marBottom w:val="0"/>
                          <w:divBdr>
                            <w:top w:val="none" w:sz="0" w:space="0" w:color="auto"/>
                            <w:left w:val="none" w:sz="0" w:space="0" w:color="auto"/>
                            <w:bottom w:val="none" w:sz="0" w:space="0" w:color="auto"/>
                            <w:right w:val="none" w:sz="0" w:space="0" w:color="auto"/>
                          </w:divBdr>
                          <w:divsChild>
                            <w:div w:id="1409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6207">
              <w:marLeft w:val="0"/>
              <w:marRight w:val="0"/>
              <w:marTop w:val="0"/>
              <w:marBottom w:val="0"/>
              <w:divBdr>
                <w:top w:val="none" w:sz="0" w:space="0" w:color="auto"/>
                <w:left w:val="none" w:sz="0" w:space="0" w:color="auto"/>
                <w:bottom w:val="none" w:sz="0" w:space="0" w:color="auto"/>
                <w:right w:val="none" w:sz="0" w:space="0" w:color="auto"/>
              </w:divBdr>
              <w:divsChild>
                <w:div w:id="1007362849">
                  <w:marLeft w:val="0"/>
                  <w:marRight w:val="0"/>
                  <w:marTop w:val="0"/>
                  <w:marBottom w:val="0"/>
                  <w:divBdr>
                    <w:top w:val="none" w:sz="0" w:space="0" w:color="auto"/>
                    <w:left w:val="none" w:sz="0" w:space="0" w:color="auto"/>
                    <w:bottom w:val="none" w:sz="0" w:space="0" w:color="auto"/>
                    <w:right w:val="none" w:sz="0" w:space="0" w:color="auto"/>
                  </w:divBdr>
                  <w:divsChild>
                    <w:div w:id="796336072">
                      <w:marLeft w:val="0"/>
                      <w:marRight w:val="0"/>
                      <w:marTop w:val="0"/>
                      <w:marBottom w:val="0"/>
                      <w:divBdr>
                        <w:top w:val="none" w:sz="0" w:space="0" w:color="auto"/>
                        <w:left w:val="none" w:sz="0" w:space="0" w:color="auto"/>
                        <w:bottom w:val="none" w:sz="0" w:space="0" w:color="auto"/>
                        <w:right w:val="none" w:sz="0" w:space="0" w:color="auto"/>
                      </w:divBdr>
                      <w:divsChild>
                        <w:div w:id="19763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4469">
              <w:marLeft w:val="0"/>
              <w:marRight w:val="0"/>
              <w:marTop w:val="0"/>
              <w:marBottom w:val="0"/>
              <w:divBdr>
                <w:top w:val="none" w:sz="0" w:space="0" w:color="auto"/>
                <w:left w:val="none" w:sz="0" w:space="0" w:color="auto"/>
                <w:bottom w:val="none" w:sz="0" w:space="0" w:color="auto"/>
                <w:right w:val="none" w:sz="0" w:space="0" w:color="auto"/>
              </w:divBdr>
              <w:divsChild>
                <w:div w:id="1631746656">
                  <w:marLeft w:val="0"/>
                  <w:marRight w:val="0"/>
                  <w:marTop w:val="0"/>
                  <w:marBottom w:val="0"/>
                  <w:divBdr>
                    <w:top w:val="none" w:sz="0" w:space="0" w:color="auto"/>
                    <w:left w:val="none" w:sz="0" w:space="0" w:color="auto"/>
                    <w:bottom w:val="none" w:sz="0" w:space="0" w:color="auto"/>
                    <w:right w:val="none" w:sz="0" w:space="0" w:color="auto"/>
                  </w:divBdr>
                  <w:divsChild>
                    <w:div w:id="389152954">
                      <w:marLeft w:val="0"/>
                      <w:marRight w:val="0"/>
                      <w:marTop w:val="0"/>
                      <w:marBottom w:val="0"/>
                      <w:divBdr>
                        <w:top w:val="none" w:sz="0" w:space="0" w:color="auto"/>
                        <w:left w:val="none" w:sz="0" w:space="0" w:color="auto"/>
                        <w:bottom w:val="none" w:sz="0" w:space="0" w:color="auto"/>
                        <w:right w:val="none" w:sz="0" w:space="0" w:color="auto"/>
                      </w:divBdr>
                      <w:divsChild>
                        <w:div w:id="465590790">
                          <w:marLeft w:val="0"/>
                          <w:marRight w:val="0"/>
                          <w:marTop w:val="0"/>
                          <w:marBottom w:val="0"/>
                          <w:divBdr>
                            <w:top w:val="none" w:sz="0" w:space="0" w:color="auto"/>
                            <w:left w:val="none" w:sz="0" w:space="0" w:color="auto"/>
                            <w:bottom w:val="none" w:sz="0" w:space="0" w:color="auto"/>
                            <w:right w:val="none" w:sz="0" w:space="0" w:color="auto"/>
                          </w:divBdr>
                        </w:div>
                        <w:div w:id="1168642723">
                          <w:marLeft w:val="0"/>
                          <w:marRight w:val="0"/>
                          <w:marTop w:val="0"/>
                          <w:marBottom w:val="0"/>
                          <w:divBdr>
                            <w:top w:val="none" w:sz="0" w:space="0" w:color="auto"/>
                            <w:left w:val="none" w:sz="0" w:space="0" w:color="auto"/>
                            <w:bottom w:val="none" w:sz="0" w:space="0" w:color="auto"/>
                            <w:right w:val="none" w:sz="0" w:space="0" w:color="auto"/>
                          </w:divBdr>
                        </w:div>
                      </w:divsChild>
                    </w:div>
                    <w:div w:id="712921546">
                      <w:marLeft w:val="0"/>
                      <w:marRight w:val="0"/>
                      <w:marTop w:val="0"/>
                      <w:marBottom w:val="0"/>
                      <w:divBdr>
                        <w:top w:val="none" w:sz="0" w:space="0" w:color="auto"/>
                        <w:left w:val="none" w:sz="0" w:space="0" w:color="auto"/>
                        <w:bottom w:val="none" w:sz="0" w:space="0" w:color="auto"/>
                        <w:right w:val="none" w:sz="0" w:space="0" w:color="auto"/>
                      </w:divBdr>
                      <w:divsChild>
                        <w:div w:id="1554538035">
                          <w:marLeft w:val="0"/>
                          <w:marRight w:val="0"/>
                          <w:marTop w:val="0"/>
                          <w:marBottom w:val="0"/>
                          <w:divBdr>
                            <w:top w:val="none" w:sz="0" w:space="0" w:color="auto"/>
                            <w:left w:val="none" w:sz="0" w:space="0" w:color="auto"/>
                            <w:bottom w:val="none" w:sz="0" w:space="0" w:color="auto"/>
                            <w:right w:val="none" w:sz="0" w:space="0" w:color="auto"/>
                          </w:divBdr>
                        </w:div>
                        <w:div w:id="1673949216">
                          <w:marLeft w:val="0"/>
                          <w:marRight w:val="0"/>
                          <w:marTop w:val="0"/>
                          <w:marBottom w:val="0"/>
                          <w:divBdr>
                            <w:top w:val="none" w:sz="0" w:space="0" w:color="auto"/>
                            <w:left w:val="none" w:sz="0" w:space="0" w:color="auto"/>
                            <w:bottom w:val="none" w:sz="0" w:space="0" w:color="auto"/>
                            <w:right w:val="none" w:sz="0" w:space="0" w:color="auto"/>
                          </w:divBdr>
                        </w:div>
                      </w:divsChild>
                    </w:div>
                    <w:div w:id="490028519">
                      <w:marLeft w:val="0"/>
                      <w:marRight w:val="0"/>
                      <w:marTop w:val="0"/>
                      <w:marBottom w:val="0"/>
                      <w:divBdr>
                        <w:top w:val="none" w:sz="0" w:space="0" w:color="auto"/>
                        <w:left w:val="none" w:sz="0" w:space="0" w:color="auto"/>
                        <w:bottom w:val="none" w:sz="0" w:space="0" w:color="auto"/>
                        <w:right w:val="none" w:sz="0" w:space="0" w:color="auto"/>
                      </w:divBdr>
                      <w:divsChild>
                        <w:div w:id="1482891061">
                          <w:marLeft w:val="0"/>
                          <w:marRight w:val="0"/>
                          <w:marTop w:val="0"/>
                          <w:marBottom w:val="0"/>
                          <w:divBdr>
                            <w:top w:val="none" w:sz="0" w:space="0" w:color="auto"/>
                            <w:left w:val="none" w:sz="0" w:space="0" w:color="auto"/>
                            <w:bottom w:val="none" w:sz="0" w:space="0" w:color="auto"/>
                            <w:right w:val="none" w:sz="0" w:space="0" w:color="auto"/>
                          </w:divBdr>
                        </w:div>
                        <w:div w:id="14005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16360">
      <w:marLeft w:val="0"/>
      <w:marRight w:val="0"/>
      <w:marTop w:val="0"/>
      <w:marBottom w:val="0"/>
      <w:divBdr>
        <w:top w:val="none" w:sz="0" w:space="0" w:color="auto"/>
        <w:left w:val="none" w:sz="0" w:space="0" w:color="auto"/>
        <w:bottom w:val="none" w:sz="0" w:space="0" w:color="auto"/>
        <w:right w:val="none" w:sz="0" w:space="0" w:color="auto"/>
      </w:divBdr>
      <w:divsChild>
        <w:div w:id="1197543361">
          <w:marLeft w:val="0"/>
          <w:marRight w:val="0"/>
          <w:marTop w:val="0"/>
          <w:marBottom w:val="0"/>
          <w:divBdr>
            <w:top w:val="none" w:sz="0" w:space="0" w:color="auto"/>
            <w:left w:val="none" w:sz="0" w:space="0" w:color="auto"/>
            <w:bottom w:val="none" w:sz="0" w:space="0" w:color="auto"/>
            <w:right w:val="none" w:sz="0" w:space="0" w:color="auto"/>
          </w:divBdr>
        </w:div>
        <w:div w:id="1827241618">
          <w:marLeft w:val="30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mailto:gemini@agi.org.uk?subject=GEMINI2.3%20Release%20candidat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gi.org.uk/gemini/40-gemini/1250-element-summary/"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agi.org.uk/40-gemini/1055-uk-gemini-major-changes-since-1-0" TargetMode="External"/><Relationship Id="rId4" Type="http://schemas.openxmlformats.org/officeDocument/2006/relationships/webSettings" Target="webSettings.xml"/><Relationship Id="rId9" Type="http://schemas.openxmlformats.org/officeDocument/2006/relationships/hyperlink" Target="http://www.iso.org/iso/catalogue_detail?csnumber=2602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471</Words>
  <Characters>8479</Characters>
  <Application>Microsoft Office Word</Application>
  <DocSecurity>0</DocSecurity>
  <Lines>70</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1037-uk-gemini-standard-and-inspire-implementing-rules - Association For Geographic Information</dc:title>
  <dc:subject/>
  <dc:creator>Peter Parslow</dc:creator>
  <cp:keywords/>
  <dc:description/>
  <cp:lastModifiedBy>Peter Parslow</cp:lastModifiedBy>
  <cp:revision>35</cp:revision>
  <dcterms:created xsi:type="dcterms:W3CDTF">2021-05-21T09:28:00Z</dcterms:created>
  <dcterms:modified xsi:type="dcterms:W3CDTF">2021-06-29T13:39:00Z</dcterms:modified>
</cp:coreProperties>
</file>